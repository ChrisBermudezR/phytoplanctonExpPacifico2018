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6BBC11" w14:textId="77777777" w:rsidR="00F704EC" w:rsidRDefault="00CF0171">
      <w:pPr>
        <w:pStyle w:val="Ttulo"/>
      </w:pPr>
      <w:r>
        <w:t>Géneros de fitoplancton obtenidos en los eventos de pleamar y bajamar en la Expedición Pacífico 2018 - Distrito de Manejo Integrado (DNMI) Cabo Manglares.</w:t>
      </w:r>
    </w:p>
    <w:p w14:paraId="646BBC12" w14:textId="77777777" w:rsidR="00F704EC" w:rsidRDefault="00CF0171">
      <w:r>
        <w:t>Castrillón, Fredy Albeiro</w:t>
      </w:r>
      <w:r>
        <w:rPr>
          <w:vertAlign w:val="superscript"/>
        </w:rPr>
        <w:t>1</w:t>
      </w:r>
      <w:r>
        <w:t xml:space="preserve"> &amp; Bermúdez-Rivas, Christian</w:t>
      </w:r>
      <w:r>
        <w:rPr>
          <w:vertAlign w:val="superscript"/>
        </w:rPr>
        <w:t>2</w:t>
      </w:r>
      <w:r>
        <w:t xml:space="preserve"> &amp; Quintero-Manotas, Humberto Luis</w:t>
      </w:r>
      <w:r>
        <w:rPr>
          <w:vertAlign w:val="superscript"/>
        </w:rPr>
        <w:t>3</w:t>
      </w:r>
    </w:p>
    <w:p w14:paraId="646BBC13" w14:textId="77777777" w:rsidR="00F704EC" w:rsidRDefault="00CF0171">
      <w:r>
        <w:rPr>
          <w:vertAlign w:val="superscript"/>
        </w:rPr>
        <w:t>1</w:t>
      </w:r>
      <w:r>
        <w:t xml:space="preserve"> Centro de Investigaciones Oceanográfica e Hidrográfica del Pacífico (CCCP). Sección de Laboratorios. Capitanía de Puerto de Tumaco, Vía al Morro, Tumaco, Nariño. </w:t>
      </w:r>
      <w:hyperlink r:id="rId7">
        <w:r>
          <w:t>fcastrillon@dimar.mil.co</w:t>
        </w:r>
      </w:hyperlink>
      <w:r>
        <w:t xml:space="preserve"> ORCID:0000-0003-2815-6122; </w:t>
      </w:r>
      <w:r>
        <w:rPr>
          <w:vertAlign w:val="superscript"/>
        </w:rPr>
        <w:t>2</w:t>
      </w:r>
      <w:r>
        <w:t xml:space="preserve">Centro de Investigaciones Oceanográfica e Hidrográfica del Pacífico (CCCP). Sección de Protección del Medio Marino. Capitanía de Puerto de Tumaco, Vía al Morro, Tumaco, Nariño. </w:t>
      </w:r>
      <w:hyperlink r:id="rId8">
        <w:r>
          <w:t>cbermudezr@dimar.mil.co</w:t>
        </w:r>
      </w:hyperlink>
      <w:r>
        <w:t xml:space="preserve">, ORCID: 0000-0002-7363-7251; </w:t>
      </w:r>
      <w:r>
        <w:rPr>
          <w:vertAlign w:val="superscript"/>
        </w:rPr>
        <w:t>3</w:t>
      </w:r>
      <w:r>
        <w:t xml:space="preserve"> Centro de Investigaciones Oceanográfica e Hidrográfica del Pacífico (CCCP). Sección de Protección del Medio Marino. Capitanía de Puerto de Tumaco, Vía al Morro, Tumaco, Nariño. </w:t>
      </w:r>
      <w:hyperlink r:id="rId9">
        <w:r>
          <w:t>hquintero@dimar.mil.co</w:t>
        </w:r>
      </w:hyperlink>
      <w:r>
        <w:t>, ORCID: 0000-0002-1700-4476</w:t>
      </w:r>
    </w:p>
    <w:p w14:paraId="646BBC14" w14:textId="77777777" w:rsidR="00F704EC" w:rsidRDefault="00CF0171">
      <w:r>
        <w:rPr>
          <w:b/>
          <w:bCs/>
        </w:rPr>
        <w:t xml:space="preserve">Autor de </w:t>
      </w:r>
      <w:proofErr w:type="spellStart"/>
      <w:r>
        <w:rPr>
          <w:b/>
          <w:bCs/>
        </w:rPr>
        <w:t>correspondencia:</w:t>
      </w:r>
      <w:hyperlink r:id="rId10">
        <w:r>
          <w:t>cbermudezr@dimar.mil.co</w:t>
        </w:r>
        <w:proofErr w:type="spellEnd"/>
      </w:hyperlink>
    </w:p>
    <w:p w14:paraId="646BBC15" w14:textId="77777777" w:rsidR="00F704EC" w:rsidRDefault="00CF0171">
      <w:proofErr w:type="spellStart"/>
      <w:r>
        <w:rPr>
          <w:b/>
          <w:bCs/>
        </w:rPr>
        <w:t>Resúmen</w:t>
      </w:r>
      <w:proofErr w:type="spellEnd"/>
    </w:p>
    <w:p w14:paraId="646BBC16" w14:textId="77777777" w:rsidR="00F704EC" w:rsidRDefault="00CF0171">
      <w:r>
        <w:t xml:space="preserve">La Comisión Colombiana del Océano, con el propósito de fortalecer el conocimiento científico sobre la biodiversidad marina y costera del país, ha concebido el </w:t>
      </w:r>
      <w:r>
        <w:rPr>
          <w:i/>
          <w:iCs/>
        </w:rPr>
        <w:t>Plan Nacional de Expediciones Científicas Marinas (PNEC)</w:t>
      </w:r>
      <w:r>
        <w:t xml:space="preserve"> (Acero et al., 2023). Este proyecto de largo alcance se enfoca en contribuir al desarrollo económico, la gestión sostenible de los recursos naturales, el ordenamiento territorial marino-costero y la conservación de la biodiversidad, dentro del marco de cooperación interinstitucional. El PNEC incluye un programa específico para el Pacífico Colombiano, dirigido a abordar dos áreas temáticas principales: Cultura, Educación y Ciencias Marinas, así como el Uso Sostenible de la Biodiversidad. Este último busca establecer las condiciones necesarias para mantener la salud del ecosistema marino-costero, fomentando la conservación y el aprovechamiento sostenible de los recursos (Acero et al., 2023).</w:t>
      </w:r>
    </w:p>
    <w:p w14:paraId="646BBC17" w14:textId="77777777" w:rsidR="00F704EC" w:rsidRDefault="00CF0171">
      <w:r>
        <w:t xml:space="preserve">El presente conjunto de datos documenta la frecuencia de géneros de fitoplancton hallados en la zona nerítica del Distrito de Manejo Integrado - Cabo Manglares durante la Expedición Pacífico 2018. Las muestras fueron recolectadas en ambas mareas, tanto en bajamar como en pleamar, entre el 25 y el 30 de noviembre. Este conjunto de datos abarca 1598 registros biológicos, que comprenden 46 géneros y una especie de fitoplancton, clasificados en siete filos: </w:t>
      </w:r>
      <w:proofErr w:type="spellStart"/>
      <w:r>
        <w:t>Bacillariophyta</w:t>
      </w:r>
      <w:proofErr w:type="spellEnd"/>
      <w:r>
        <w:t xml:space="preserve"> (29 géneros), </w:t>
      </w:r>
      <w:proofErr w:type="spellStart"/>
      <w:r>
        <w:t>Myzozoa</w:t>
      </w:r>
      <w:proofErr w:type="spellEnd"/>
      <w:r>
        <w:t xml:space="preserve"> (11 géneros), </w:t>
      </w:r>
      <w:proofErr w:type="spellStart"/>
      <w:r>
        <w:t>Cyanobacteria</w:t>
      </w:r>
      <w:proofErr w:type="spellEnd"/>
      <w:r>
        <w:t xml:space="preserve"> (dos géneros), y </w:t>
      </w:r>
      <w:proofErr w:type="spellStart"/>
      <w:r>
        <w:t>Ochrophyta</w:t>
      </w:r>
      <w:proofErr w:type="spellEnd"/>
      <w:r>
        <w:t xml:space="preserve"> y </w:t>
      </w:r>
      <w:proofErr w:type="spellStart"/>
      <w:r>
        <w:t>Platyhelminthes</w:t>
      </w:r>
      <w:proofErr w:type="spellEnd"/>
      <w:r>
        <w:t xml:space="preserve"> (un género cada uno). Entre los géneros más frecuentemente hallados se </w:t>
      </w:r>
      <w:proofErr w:type="spellStart"/>
      <w:r>
        <w:t>encuentraron</w:t>
      </w:r>
      <w:proofErr w:type="spellEnd"/>
      <w:r>
        <w:t xml:space="preserve"> </w:t>
      </w:r>
      <w:proofErr w:type="spellStart"/>
      <w:r>
        <w:rPr>
          <w:i/>
          <w:iCs/>
        </w:rPr>
        <w:t>Chaetoceros</w:t>
      </w:r>
      <w:proofErr w:type="spellEnd"/>
      <w:r>
        <w:t xml:space="preserve"> (7.1%), </w:t>
      </w:r>
      <w:proofErr w:type="spellStart"/>
      <w:r>
        <w:rPr>
          <w:i/>
          <w:iCs/>
        </w:rPr>
        <w:t>Skeletonema</w:t>
      </w:r>
      <w:proofErr w:type="spellEnd"/>
      <w:r>
        <w:t xml:space="preserve"> (6.7%), </w:t>
      </w:r>
      <w:proofErr w:type="spellStart"/>
      <w:r>
        <w:rPr>
          <w:i/>
          <w:iCs/>
        </w:rPr>
        <w:t>Rhizosolenia</w:t>
      </w:r>
      <w:proofErr w:type="spellEnd"/>
      <w:r>
        <w:t xml:space="preserve"> (6.1%) y </w:t>
      </w:r>
      <w:proofErr w:type="spellStart"/>
      <w:r>
        <w:rPr>
          <w:i/>
          <w:iCs/>
        </w:rPr>
        <w:t>Thalassionema</w:t>
      </w:r>
      <w:proofErr w:type="spellEnd"/>
      <w:r>
        <w:t xml:space="preserve"> (5.9%). </w:t>
      </w:r>
      <w:proofErr w:type="spellStart"/>
      <w:r>
        <w:rPr>
          <w:i/>
          <w:iCs/>
        </w:rPr>
        <w:t>Skeletonema</w:t>
      </w:r>
      <w:proofErr w:type="spellEnd"/>
      <w:r>
        <w:t xml:space="preserve"> y </w:t>
      </w:r>
      <w:proofErr w:type="spellStart"/>
      <w:r>
        <w:rPr>
          <w:i/>
          <w:iCs/>
        </w:rPr>
        <w:t>Chaetoceros</w:t>
      </w:r>
      <w:proofErr w:type="spellEnd"/>
      <w:r>
        <w:t xml:space="preserve"> </w:t>
      </w:r>
      <w:proofErr w:type="spellStart"/>
      <w:r>
        <w:t>fueon</w:t>
      </w:r>
      <w:proofErr w:type="spellEnd"/>
      <w:r>
        <w:t xml:space="preserve"> los géneros más abundantes, representando el 62% y el 12% respectivamente del total de la densidad de todos los géneros.</w:t>
      </w:r>
    </w:p>
    <w:p w14:paraId="646BBC18" w14:textId="77777777" w:rsidR="00F704EC" w:rsidRPr="00EE54BC" w:rsidRDefault="00CF0171">
      <w:pPr>
        <w:rPr>
          <w:lang w:val="en-US"/>
        </w:rPr>
      </w:pPr>
      <w:r>
        <w:rPr>
          <w:b/>
          <w:bCs/>
        </w:rPr>
        <w:t>Palabras clave:</w:t>
      </w:r>
      <w:r>
        <w:t xml:space="preserve"> Evento de muestreo. </w:t>
      </w:r>
      <w:proofErr w:type="spellStart"/>
      <w:r w:rsidRPr="00EE54BC">
        <w:rPr>
          <w:lang w:val="en-US"/>
        </w:rPr>
        <w:t>Plancton</w:t>
      </w:r>
      <w:proofErr w:type="spellEnd"/>
      <w:r w:rsidRPr="00EE54BC">
        <w:rPr>
          <w:lang w:val="en-US"/>
        </w:rPr>
        <w:t xml:space="preserve">. Algas. </w:t>
      </w:r>
      <w:proofErr w:type="spellStart"/>
      <w:r w:rsidRPr="00EE54BC">
        <w:rPr>
          <w:lang w:val="en-US"/>
        </w:rPr>
        <w:t>Mareas</w:t>
      </w:r>
      <w:proofErr w:type="spellEnd"/>
      <w:r w:rsidRPr="00EE54BC">
        <w:rPr>
          <w:lang w:val="en-US"/>
        </w:rPr>
        <w:t xml:space="preserve">. </w:t>
      </w:r>
      <w:proofErr w:type="spellStart"/>
      <w:r w:rsidRPr="00EE54BC">
        <w:rPr>
          <w:lang w:val="en-US"/>
        </w:rPr>
        <w:t>Fitoplancton</w:t>
      </w:r>
      <w:proofErr w:type="spellEnd"/>
      <w:r w:rsidRPr="00EE54BC">
        <w:rPr>
          <w:lang w:val="en-US"/>
        </w:rPr>
        <w:t>.</w:t>
      </w:r>
    </w:p>
    <w:p w14:paraId="646BBC19" w14:textId="77777777" w:rsidR="00F704EC" w:rsidRPr="00EE54BC" w:rsidRDefault="00CF0171">
      <w:pPr>
        <w:rPr>
          <w:lang w:val="en-US"/>
        </w:rPr>
      </w:pPr>
      <w:r w:rsidRPr="00EE54BC">
        <w:rPr>
          <w:b/>
          <w:bCs/>
          <w:lang w:val="en-US"/>
        </w:rPr>
        <w:t>Abstract</w:t>
      </w:r>
    </w:p>
    <w:p w14:paraId="646BBC1A" w14:textId="77777777" w:rsidR="00F704EC" w:rsidRPr="00EE54BC" w:rsidRDefault="00CF0171">
      <w:pPr>
        <w:rPr>
          <w:lang w:val="en-US"/>
        </w:rPr>
      </w:pPr>
      <w:r w:rsidRPr="00EE54BC">
        <w:rPr>
          <w:lang w:val="en-US"/>
        </w:rPr>
        <w:t xml:space="preserve">The Colombian Ocean Commission, aiming to strengthen scientific knowledge regarding the marine and coastal biodiversity of the country, has devised the </w:t>
      </w:r>
      <w:r w:rsidRPr="00EE54BC">
        <w:rPr>
          <w:i/>
          <w:iCs/>
          <w:lang w:val="en-US"/>
        </w:rPr>
        <w:t>National Plan for Marine Scientific Expeditions (PNEC)</w:t>
      </w:r>
      <w:r w:rsidRPr="00EE54BC">
        <w:rPr>
          <w:lang w:val="en-US"/>
        </w:rPr>
        <w:t xml:space="preserve"> (Acero et al., 2023). This long-term project is geared towards contributing to economic development, sustainable resource management, marine-coastal territorial planning, and biodiversity conservation, within the framework of inter-institutional </w:t>
      </w:r>
      <w:r w:rsidRPr="00EE54BC">
        <w:rPr>
          <w:lang w:val="en-US"/>
        </w:rPr>
        <w:lastRenderedPageBreak/>
        <w:t>cooperation. The PNEC encompasses a specific program for the Colombian Pacific, targeting two main thematic areas: Culture, Education, and Marine Sciences, as well as Sustainable Use of Biodiversity. The latter aims to establish the necessary conditions for maintaining the health of the marine-coastal ecosystem, promoting conservation and sustainable resource utilization (Acero et al., 2023).</w:t>
      </w:r>
    </w:p>
    <w:p w14:paraId="646BBC1B" w14:textId="77777777" w:rsidR="00F704EC" w:rsidRPr="00EE54BC" w:rsidRDefault="00CF0171">
      <w:pPr>
        <w:rPr>
          <w:lang w:val="en-US"/>
        </w:rPr>
      </w:pPr>
      <w:r w:rsidRPr="00EE54BC">
        <w:rPr>
          <w:lang w:val="en-US"/>
        </w:rPr>
        <w:t xml:space="preserve">The current dataset documents the frequency of phytoplankton genera found in the neritic zone of the Integrated Management District - Cape </w:t>
      </w:r>
      <w:proofErr w:type="spellStart"/>
      <w:r w:rsidRPr="00EE54BC">
        <w:rPr>
          <w:lang w:val="en-US"/>
        </w:rPr>
        <w:t>Manglares</w:t>
      </w:r>
      <w:proofErr w:type="spellEnd"/>
      <w:r w:rsidRPr="00EE54BC">
        <w:rPr>
          <w:lang w:val="en-US"/>
        </w:rPr>
        <w:t xml:space="preserve"> during the 2018 Pacific Expedition. Samples were collected during both low and high tides, between November 25th and 30th. This dataset comprises 1598 biological records, including 46 genera and one species of phytoplankton, classified into seven phyla: Bacillariophyta (29 genera), </w:t>
      </w:r>
      <w:proofErr w:type="spellStart"/>
      <w:r w:rsidRPr="00EE54BC">
        <w:rPr>
          <w:lang w:val="en-US"/>
        </w:rPr>
        <w:t>Myzozoa</w:t>
      </w:r>
      <w:proofErr w:type="spellEnd"/>
      <w:r w:rsidRPr="00EE54BC">
        <w:rPr>
          <w:lang w:val="en-US"/>
        </w:rPr>
        <w:t xml:space="preserve"> (11 genera), Cyanobacteria (two genera), and </w:t>
      </w:r>
      <w:proofErr w:type="spellStart"/>
      <w:r w:rsidRPr="00EE54BC">
        <w:rPr>
          <w:lang w:val="en-US"/>
        </w:rPr>
        <w:t>Ochrophyta</w:t>
      </w:r>
      <w:proofErr w:type="spellEnd"/>
      <w:r w:rsidRPr="00EE54BC">
        <w:rPr>
          <w:lang w:val="en-US"/>
        </w:rPr>
        <w:t xml:space="preserve"> and Platyhelminthes (one genus each). Among the most </w:t>
      </w:r>
      <w:proofErr w:type="spellStart"/>
      <w:r w:rsidRPr="00EE54BC">
        <w:rPr>
          <w:lang w:val="en-US"/>
        </w:rPr>
        <w:t>frecuent</w:t>
      </w:r>
      <w:proofErr w:type="spellEnd"/>
      <w:r w:rsidRPr="00EE54BC">
        <w:rPr>
          <w:lang w:val="en-US"/>
        </w:rPr>
        <w:t xml:space="preserve"> genera were </w:t>
      </w:r>
      <w:proofErr w:type="spellStart"/>
      <w:r w:rsidRPr="00EE54BC">
        <w:rPr>
          <w:i/>
          <w:iCs/>
          <w:lang w:val="en-US"/>
        </w:rPr>
        <w:t>Chaetoceros</w:t>
      </w:r>
      <w:proofErr w:type="spellEnd"/>
      <w:r w:rsidRPr="00EE54BC">
        <w:rPr>
          <w:lang w:val="en-US"/>
        </w:rPr>
        <w:t xml:space="preserve"> (7.1%), </w:t>
      </w:r>
      <w:proofErr w:type="spellStart"/>
      <w:r w:rsidRPr="00EE54BC">
        <w:rPr>
          <w:i/>
          <w:iCs/>
          <w:lang w:val="en-US"/>
        </w:rPr>
        <w:t>Skeletonema</w:t>
      </w:r>
      <w:proofErr w:type="spellEnd"/>
      <w:r w:rsidRPr="00EE54BC">
        <w:rPr>
          <w:lang w:val="en-US"/>
        </w:rPr>
        <w:t xml:space="preserve"> (6.7%), </w:t>
      </w:r>
      <w:proofErr w:type="spellStart"/>
      <w:r w:rsidRPr="00EE54BC">
        <w:rPr>
          <w:i/>
          <w:iCs/>
          <w:lang w:val="en-US"/>
        </w:rPr>
        <w:t>Rhizosolenia</w:t>
      </w:r>
      <w:proofErr w:type="spellEnd"/>
      <w:r w:rsidRPr="00EE54BC">
        <w:rPr>
          <w:lang w:val="en-US"/>
        </w:rPr>
        <w:t xml:space="preserve"> (6.1%), and </w:t>
      </w:r>
      <w:proofErr w:type="spellStart"/>
      <w:r w:rsidRPr="00EE54BC">
        <w:rPr>
          <w:i/>
          <w:iCs/>
          <w:lang w:val="en-US"/>
        </w:rPr>
        <w:t>Thalassionema</w:t>
      </w:r>
      <w:proofErr w:type="spellEnd"/>
      <w:r w:rsidRPr="00EE54BC">
        <w:rPr>
          <w:lang w:val="en-US"/>
        </w:rPr>
        <w:t xml:space="preserve"> (5.9%). </w:t>
      </w:r>
      <w:proofErr w:type="spellStart"/>
      <w:r w:rsidRPr="00EE54BC">
        <w:rPr>
          <w:i/>
          <w:iCs/>
          <w:lang w:val="en-US"/>
        </w:rPr>
        <w:t>Skeletonema</w:t>
      </w:r>
      <w:proofErr w:type="spellEnd"/>
      <w:r w:rsidRPr="00EE54BC">
        <w:rPr>
          <w:lang w:val="en-US"/>
        </w:rPr>
        <w:t xml:space="preserve"> and </w:t>
      </w:r>
      <w:proofErr w:type="spellStart"/>
      <w:r w:rsidRPr="00EE54BC">
        <w:rPr>
          <w:i/>
          <w:iCs/>
          <w:lang w:val="en-US"/>
        </w:rPr>
        <w:t>Chaetoceros</w:t>
      </w:r>
      <w:proofErr w:type="spellEnd"/>
      <w:r w:rsidRPr="00EE54BC">
        <w:rPr>
          <w:lang w:val="en-US"/>
        </w:rPr>
        <w:t xml:space="preserve"> were the most abundant genera, representing 62% and 12% respectively of the total density of all genera.</w:t>
      </w:r>
    </w:p>
    <w:p w14:paraId="646BBC1C" w14:textId="77777777" w:rsidR="00F704EC" w:rsidRDefault="00CF0171">
      <w:r w:rsidRPr="00EE54BC">
        <w:rPr>
          <w:b/>
          <w:bCs/>
          <w:lang w:val="en-US"/>
        </w:rPr>
        <w:t>Keys words:</w:t>
      </w:r>
      <w:r w:rsidRPr="00EE54BC">
        <w:rPr>
          <w:lang w:val="en-US"/>
        </w:rPr>
        <w:t xml:space="preserve"> </w:t>
      </w:r>
      <w:proofErr w:type="spellStart"/>
      <w:r w:rsidRPr="00EE54BC">
        <w:rPr>
          <w:lang w:val="en-US"/>
        </w:rPr>
        <w:t>Samplingevent</w:t>
      </w:r>
      <w:proofErr w:type="spellEnd"/>
      <w:r w:rsidRPr="00EE54BC">
        <w:rPr>
          <w:lang w:val="en-US"/>
        </w:rPr>
        <w:t xml:space="preserve">. Plankton. Algae. </w:t>
      </w:r>
      <w:proofErr w:type="spellStart"/>
      <w:r>
        <w:t>Tides</w:t>
      </w:r>
      <w:proofErr w:type="spellEnd"/>
      <w:r>
        <w:t xml:space="preserve">. </w:t>
      </w:r>
      <w:proofErr w:type="spellStart"/>
      <w:r>
        <w:t>Phytoplankton</w:t>
      </w:r>
      <w:proofErr w:type="spellEnd"/>
    </w:p>
    <w:p w14:paraId="646BBC1D" w14:textId="77777777" w:rsidR="00F704EC" w:rsidRDefault="00CF0171">
      <w:pPr>
        <w:pStyle w:val="Ttulo1"/>
      </w:pPr>
      <w:bookmarkStart w:id="0" w:name="introducción"/>
      <w:r>
        <w:t>INTRODUCCIÓN</w:t>
      </w:r>
    </w:p>
    <w:p w14:paraId="646BBC1E" w14:textId="77777777" w:rsidR="00F704EC" w:rsidRDefault="00CF0171">
      <w:r>
        <w:t>El delta del río Mira, ubicado en el departamento de Nariño en Colombia, es una amplia red de estuarios cuya principal desembocadura se encuentra en El Distrito Nacional de Manejo Integrado (</w:t>
      </w:r>
      <w:r>
        <w:rPr>
          <w:i/>
          <w:iCs/>
        </w:rPr>
        <w:t>DNMI</w:t>
      </w:r>
      <w:r>
        <w:t xml:space="preserve">) Cabo Manglares, Bajo Mira y Frontera en el municipio de Tumaco. El DNMI se caracteriza por tener una alta riqueza de fauna y flora típica de las selvas húmedas tropicales, con una vegetación dominada por bosques de mangle compuestos por especies de </w:t>
      </w:r>
      <w:proofErr w:type="spellStart"/>
      <w:r>
        <w:rPr>
          <w:i/>
          <w:iCs/>
        </w:rPr>
        <w:t>Rhizophora</w:t>
      </w:r>
      <w:proofErr w:type="spellEnd"/>
      <w:r>
        <w:t xml:space="preserve"> </w:t>
      </w:r>
      <w:proofErr w:type="spellStart"/>
      <w:r>
        <w:t>spp</w:t>
      </w:r>
      <w:proofErr w:type="spellEnd"/>
      <w:r>
        <w:t xml:space="preserve">. y </w:t>
      </w:r>
      <w:proofErr w:type="spellStart"/>
      <w:r>
        <w:rPr>
          <w:i/>
          <w:iCs/>
        </w:rPr>
        <w:t>Avicennia</w:t>
      </w:r>
      <w:proofErr w:type="spellEnd"/>
      <w:r>
        <w:rPr>
          <w:i/>
          <w:iCs/>
        </w:rPr>
        <w:t xml:space="preserve"> </w:t>
      </w:r>
      <w:proofErr w:type="spellStart"/>
      <w:r>
        <w:rPr>
          <w:i/>
          <w:iCs/>
        </w:rPr>
        <w:t>germinans</w:t>
      </w:r>
      <w:proofErr w:type="spellEnd"/>
      <w:r>
        <w:t xml:space="preserve">. Estos manglares proveen hábitat para criaderos de larvas y pequeños peces (Beck et al., 2001) que sirven como sustento económico a las comunidades costeras en el pacífico colombiano. Sin embargo, estos ecosistemas han sido vulnerados por eventos masivos de contaminación por hidrocarburos (Garcés Ordóñez &amp; </w:t>
      </w:r>
      <w:proofErr w:type="spellStart"/>
      <w:r>
        <w:t>Espinosa-Dı́az</w:t>
      </w:r>
      <w:proofErr w:type="spellEnd"/>
      <w:r>
        <w:t>, 2019).</w:t>
      </w:r>
    </w:p>
    <w:p w14:paraId="646BBC1F" w14:textId="77777777" w:rsidR="00F704EC" w:rsidRDefault="00CF0171">
      <w:r>
        <w:t>Los efectos de la contaminación por petróleo en el plancton marino son variados y pueden presentarse a corto plazo afectando el intercambio gaseoso de los organismos, la reducción de la penetración de luz que impide el desarrollo de fotosíntesis por el fitoplancton y el cambio en la estructura de la comunidad planctónica (González et al., 2009). A largo plazo, la toxicidad de algunos componentes del crudo como lo son los Hidrocarburos Aromáticos Policíclicos (</w:t>
      </w:r>
      <w:proofErr w:type="spellStart"/>
      <w:r>
        <w:t>HAPs</w:t>
      </w:r>
      <w:proofErr w:type="spellEnd"/>
      <w:r>
        <w:t>), pueden afectar los niveles reproductivos generando descensos poblacionales en extensas áreas, afectando la dispersión (Huang et al., 2011).</w:t>
      </w:r>
    </w:p>
    <w:p w14:paraId="646BBC20" w14:textId="77777777" w:rsidR="00F704EC" w:rsidRDefault="00CF0171">
      <w:r>
        <w:t xml:space="preserve">En áreas con regímenes </w:t>
      </w:r>
      <w:proofErr w:type="spellStart"/>
      <w:r>
        <w:t>macromareales</w:t>
      </w:r>
      <w:proofErr w:type="spellEnd"/>
      <w:r>
        <w:t xml:space="preserve"> como las que se presentan en el pacífico colombiano, los derrames de hidrocarburos tienden a permanecer en el ambiente por más tiempo, debido a que en estas áreas se presentan extensos planos lodosos que atrapan el crudo y lo retienen liberándolo poco a poco (Garcés Ordóñez &amp; </w:t>
      </w:r>
      <w:proofErr w:type="spellStart"/>
      <w:r>
        <w:t>Espinosa-Dı́az</w:t>
      </w:r>
      <w:proofErr w:type="spellEnd"/>
      <w:r>
        <w:t>, 2019).</w:t>
      </w:r>
    </w:p>
    <w:p w14:paraId="646BBC21" w14:textId="77777777" w:rsidR="00F704EC" w:rsidRDefault="00CF0171">
      <w:r>
        <w:t xml:space="preserve">En el área de Cabo Manglares se presenta un régimen de </w:t>
      </w:r>
      <w:proofErr w:type="spellStart"/>
      <w:r>
        <w:t>macromareas</w:t>
      </w:r>
      <w:proofErr w:type="spellEnd"/>
      <w:r>
        <w:t xml:space="preserve"> con rangos aproximado de 2 a 6 metros y de frecuencia semidiurna, lo que hace que se presenten dos mareas altas y dos mareas bajas en un ciclo de aproximadamente 25h 50 min (Alvarez M et al., 2018). Esto hace que las corrientes varíen entre las mareas y la hidrodinámica se vea controlada por el caudal del río y las ondas mareales (Restrepo Angel, 2008).</w:t>
      </w:r>
    </w:p>
    <w:p w14:paraId="646BBC22" w14:textId="77777777" w:rsidR="00F704EC" w:rsidRDefault="00CF0171">
      <w:r>
        <w:t xml:space="preserve">Las mareas juegan un papel muy importante en las funciones de los ecosistemas costeros ya que mantienen la variabilidad biótica y abiótica que caracteriza estos sistemas (Villate, 1997) </w:t>
      </w:r>
      <w:r>
        <w:lastRenderedPageBreak/>
        <w:t xml:space="preserve">gracias a los cambios fisicoquímicos que estas permanentemente inducen (Davis </w:t>
      </w:r>
      <w:proofErr w:type="spellStart"/>
      <w:r>
        <w:t>Jr</w:t>
      </w:r>
      <w:proofErr w:type="spellEnd"/>
      <w:r>
        <w:t xml:space="preserve"> &amp; FitzGerald, 2009). En algunos casos los cambios de salinidad o temperatura dados por la marea pueden determinar la distribución superficial de la comunidad del plancton (</w:t>
      </w:r>
      <w:proofErr w:type="spellStart"/>
      <w:r>
        <w:t>Honggang</w:t>
      </w:r>
      <w:proofErr w:type="spellEnd"/>
      <w:r>
        <w:t xml:space="preserve"> et al., 2012) e influenciar en la densidad, diversidad y composición de especies (Davies &amp; </w:t>
      </w:r>
      <w:proofErr w:type="spellStart"/>
      <w:r>
        <w:t>Ugwumba</w:t>
      </w:r>
      <w:proofErr w:type="spellEnd"/>
      <w:r>
        <w:t>, 2013), o determinar los cambios en la productividad primaria (</w:t>
      </w:r>
      <w:proofErr w:type="spellStart"/>
      <w:r>
        <w:t>Sharples</w:t>
      </w:r>
      <w:proofErr w:type="spellEnd"/>
      <w:r>
        <w:t>, 2008).</w:t>
      </w:r>
    </w:p>
    <w:p w14:paraId="646BBC23" w14:textId="77777777" w:rsidR="00F704EC" w:rsidRDefault="00CF0171">
      <w:r>
        <w:t xml:space="preserve">Esta variabilidad depende de los ciclos mareales que pueden ser de mediano plazo (días) como las mareas de sizigia y de cuadratura o de corto plazo (horas) como las pleamares y bajamares (Davies &amp; </w:t>
      </w:r>
      <w:proofErr w:type="spellStart"/>
      <w:r>
        <w:t>Ugwumba</w:t>
      </w:r>
      <w:proofErr w:type="spellEnd"/>
      <w:r>
        <w:t>, 2013). Entender los cambios bióticos y abióticos de estos ciclos es importante en estos escenarios con alta vulnerabilidad como lo es el delta del río Mira y específicamente el área de Cabo Manglares, ya que de esta manera se pueden aislar los cambios que son debidos a eventos antropogénicos cuando estos ocurran y estudiarlos de una manera más adecuada.</w:t>
      </w:r>
    </w:p>
    <w:p w14:paraId="646BBC24" w14:textId="77777777" w:rsidR="00F704EC" w:rsidRDefault="00CF0171">
      <w:r>
        <w:t xml:space="preserve">Una de las principales características que se debe entender de los cambios en las mareas es cómo estos afectan las variables fisicoquímicas y a su vez cómo estas se relacionan con los cambios en las variables bióticas. Sin </w:t>
      </w:r>
      <w:proofErr w:type="gramStart"/>
      <w:r>
        <w:t>embargo</w:t>
      </w:r>
      <w:proofErr w:type="gramEnd"/>
      <w:r>
        <w:t xml:space="preserve"> para analizar estas variables muy pocas veces se tiene en cuenta la estructura espacial no aleatoria que estas pueden presentar (Waters et al., 2003). A esta estructura espacial no aleatoria se le conoce como autocorrelación espacial (Legendre, 1993) y básicamente asume que los objetos en una posición geográfica son similares a otros objetos en una posición geográfica cercana (</w:t>
      </w:r>
      <w:proofErr w:type="spellStart"/>
      <w:r>
        <w:t>Goodchild</w:t>
      </w:r>
      <w:proofErr w:type="spellEnd"/>
      <w:r>
        <w:t>, 1987).</w:t>
      </w:r>
    </w:p>
    <w:p w14:paraId="646BBC25" w14:textId="77777777" w:rsidR="00F704EC" w:rsidRDefault="00CF0171">
      <w:r>
        <w:t>La heterogeneidad ambiental es inherente a todo fenómeno ecológico (Zas Arregui, 2006) y es por esta razón que se deben entender estas estructuras espaciales no aleatorias y saber cómo manejarlas para crear mejores modelos explicativos entre variables, debido a que la existencia de esta rompe con los supuestos de independencia de los eventos (Legendre, 1993).</w:t>
      </w:r>
    </w:p>
    <w:p w14:paraId="646BBC26" w14:textId="77777777" w:rsidR="00F704EC" w:rsidRDefault="00CF0171">
      <w:r>
        <w:t>Con respecto a las variables oceanográficas, la mayoría de los procesos ambientales generan estructuras espaciales no aleatorias y por lo general se espera que las variables bióticas respondan de esta manera (Pinel-</w:t>
      </w:r>
      <w:proofErr w:type="spellStart"/>
      <w:r>
        <w:t>Alloul</w:t>
      </w:r>
      <w:proofErr w:type="spellEnd"/>
      <w:r>
        <w:t>, 1995); con procesos que se pueden llamar de contagio, como por ejemplo la reproducción, el apareamiento y el crecimiento poblacional donde se observan generalmente autocorrelaciones positivas, o con procesos de dispersión donde se observan autocorrelaciones negativas (Gaspard et al., 2019).</w:t>
      </w:r>
    </w:p>
    <w:p w14:paraId="646BBC27" w14:textId="77777777" w:rsidR="00F704EC" w:rsidRDefault="00CF0171">
      <w:pPr>
        <w:pStyle w:val="Ttulo2"/>
      </w:pPr>
      <w:bookmarkStart w:id="1" w:name="datos-del-proyecto"/>
      <w:r>
        <w:t>Datos del proyecto</w:t>
      </w:r>
    </w:p>
    <w:p w14:paraId="646BBC28" w14:textId="77777777" w:rsidR="00F704EC" w:rsidRDefault="00CF0171">
      <w:pPr>
        <w:pStyle w:val="Ttulo3"/>
      </w:pPr>
      <w:bookmarkStart w:id="2" w:name="título."/>
      <w:r>
        <w:t>Título.</w:t>
      </w:r>
    </w:p>
    <w:p w14:paraId="646BBC29" w14:textId="77777777" w:rsidR="00F704EC" w:rsidRDefault="00CF0171">
      <w:r>
        <w:t xml:space="preserve">Relaciones de las variables </w:t>
      </w:r>
      <w:proofErr w:type="gramStart"/>
      <w:r>
        <w:t>físico químicas</w:t>
      </w:r>
      <w:proofErr w:type="gramEnd"/>
      <w:r>
        <w:t xml:space="preserve"> con la productividad y abundancia del plancton en un ciclo mareal y la influencia de la autocorrelación espacial en su distribución.</w:t>
      </w:r>
    </w:p>
    <w:p w14:paraId="646BBC2A" w14:textId="77777777" w:rsidR="00F704EC" w:rsidRDefault="00CF0171">
      <w:pPr>
        <w:pStyle w:val="Ttulo3"/>
      </w:pPr>
      <w:bookmarkStart w:id="3" w:name="nombre-del-investigador-principal."/>
      <w:bookmarkEnd w:id="2"/>
      <w:r>
        <w:t>Nombre del investigador principal.</w:t>
      </w:r>
    </w:p>
    <w:p w14:paraId="646BBC2B" w14:textId="77777777" w:rsidR="00F704EC" w:rsidRDefault="00CF0171">
      <w:r>
        <w:t>Christian Bermúdez Rivas</w:t>
      </w:r>
    </w:p>
    <w:p w14:paraId="646BBC2C" w14:textId="77777777" w:rsidR="00F704EC" w:rsidRDefault="00CF0171">
      <w:pPr>
        <w:pStyle w:val="Ttulo3"/>
      </w:pPr>
      <w:bookmarkStart w:id="4" w:name="fuentes-de-financiación."/>
      <w:bookmarkEnd w:id="3"/>
      <w:r>
        <w:t>Fuentes de financiación.</w:t>
      </w:r>
    </w:p>
    <w:p w14:paraId="646BBC2D" w14:textId="77777777" w:rsidR="00F704EC" w:rsidRDefault="00CF0171">
      <w:r>
        <w:t>Ministerio de Ciencias, Comisión Colombiana del Océano, Dirección General Marítima, Armada Nacional</w:t>
      </w:r>
    </w:p>
    <w:p w14:paraId="646BBC2E" w14:textId="77777777" w:rsidR="00F704EC" w:rsidRDefault="00CF0171">
      <w:pPr>
        <w:pStyle w:val="Ttulo3"/>
      </w:pPr>
      <w:bookmarkStart w:id="5" w:name="descripción-del-área-de-estudio."/>
      <w:bookmarkEnd w:id="4"/>
      <w:r>
        <w:t>Descripción del área de estudio.</w:t>
      </w:r>
    </w:p>
    <w:p w14:paraId="646BBC2F" w14:textId="77777777" w:rsidR="00F704EC" w:rsidRDefault="00CF0171">
      <w:r>
        <w:lastRenderedPageBreak/>
        <w:t>El Distrito Nacional de Manejo Integrado (DNMI) Cabo Manglares, Bajo Mira y Frontera, se encuentra ubicado en el municipio de Tumaco, departamento de Nariño delimitado entre las latitudes 1°29’44” N y 1°40’04” N; y las longitudes 78°53’11 W y 79°09’40 W.</w:t>
      </w:r>
    </w:p>
    <w:p w14:paraId="646BBC30" w14:textId="77777777" w:rsidR="00F704EC" w:rsidRDefault="00CF0171">
      <w:pPr>
        <w:pStyle w:val="Ttulo3"/>
      </w:pPr>
      <w:bookmarkStart w:id="6" w:name="descripción-del-proyecto."/>
      <w:bookmarkEnd w:id="5"/>
      <w:r>
        <w:t>Descripción del proyecto.</w:t>
      </w:r>
    </w:p>
    <w:p w14:paraId="646BBC31" w14:textId="77777777" w:rsidR="00F704EC" w:rsidRDefault="00CF0171">
      <w:r>
        <w:t xml:space="preserve">En este trabajo se compararon datos de variables físicas como la temperatura y la transparencia, químicas como: el pH, los nutrientes y la salinidad; y biológicas como: la productividad primaria (clorofila – </w:t>
      </w:r>
      <m:oMath>
        <m:r>
          <w:rPr>
            <w:rFonts w:ascii="Cambria Math" w:hAnsi="Cambria Math"/>
          </w:rPr>
          <m:t>α</m:t>
        </m:r>
      </m:oMath>
      <w:r>
        <w:t>), la productividad secundaria, la riqueza, diversidad, equidad y dominancia de los géneros de fitoplancton, tomadas durante la pleamar y bajamar para detectar diferencias entre estos eventos, debido a que las condiciones mareales crean un ambiente disímil por la influencia de la descarga de los ríos que hay en la costa.</w:t>
      </w:r>
    </w:p>
    <w:p w14:paraId="646BBC32" w14:textId="77777777" w:rsidR="00F704EC" w:rsidRDefault="00CF0171">
      <w:r>
        <w:t>Para entender cuáles podrían ser las relaciones de una variable sobre otra se calcularon correlaciones poniendo especial énfasis entre las variables fisicoquímicas y las variables biológicas y se estudió la autocorrelación espacial para cada una de las variables y determinar si existe una distribución aleatoria o no en cada uno de los eventos mareales.</w:t>
      </w:r>
    </w:p>
    <w:p w14:paraId="646BBC33" w14:textId="77777777" w:rsidR="00F704EC" w:rsidRDefault="00CF0171">
      <w:pPr>
        <w:pStyle w:val="Ttulo2"/>
      </w:pPr>
      <w:bookmarkStart w:id="7" w:name="cobertura-taxonómica."/>
      <w:bookmarkEnd w:id="1"/>
      <w:bookmarkEnd w:id="6"/>
      <w:r>
        <w:t>Cobertura taxonómica.</w:t>
      </w:r>
    </w:p>
    <w:p w14:paraId="646BBC34" w14:textId="77777777" w:rsidR="00F704EC" w:rsidRDefault="00CF0171">
      <w:pPr>
        <w:pStyle w:val="Ttulo3"/>
      </w:pPr>
      <w:bookmarkStart w:id="8" w:name="descripción."/>
      <w:r>
        <w:t>Descripción.</w:t>
      </w:r>
    </w:p>
    <w:p w14:paraId="646BBC35" w14:textId="0340699B" w:rsidR="00F704EC" w:rsidRDefault="00CF0171">
      <w:r>
        <w:t xml:space="preserve">Este conjunto de datos contiene registros de 45 géneros de fitoplancton, los cuales están clasificados en </w:t>
      </w:r>
      <w:commentRangeStart w:id="9"/>
      <w:r>
        <w:t>2 reinos</w:t>
      </w:r>
      <w:commentRangeEnd w:id="9"/>
      <w:r w:rsidR="00D04053">
        <w:rPr>
          <w:rStyle w:val="Refdecomentario"/>
        </w:rPr>
        <w:commentReference w:id="9"/>
      </w:r>
      <w:r>
        <w:t xml:space="preserve">, 3 filos, 4 clases, 21 órdenes y 32 familias. </w:t>
      </w:r>
      <w:proofErr w:type="spellStart"/>
      <w:ins w:id="10" w:author="Humberto Quintana" w:date="2024-11-14T11:09:00Z">
        <w:r w:rsidR="00E87169">
          <w:t>Distribuyendose</w:t>
        </w:r>
        <w:proofErr w:type="spellEnd"/>
        <w:r w:rsidR="00E87169">
          <w:t xml:space="preserve"> de la siguiente manera</w:t>
        </w:r>
      </w:ins>
      <w:ins w:id="11" w:author="Humberto Quintana" w:date="2024-11-14T11:10:00Z">
        <w:r w:rsidR="00E87169">
          <w:t xml:space="preserve">: </w:t>
        </w:r>
      </w:ins>
      <w:del w:id="12" w:author="Humberto Quintana" w:date="2024-11-14T11:09:00Z">
        <w:r w:rsidDel="00E87169">
          <w:delText xml:space="preserve">Estos géneros se distribuyen </w:delText>
        </w:r>
      </w:del>
      <w:del w:id="13" w:author="Humberto Quintana" w:date="2024-11-14T11:10:00Z">
        <w:r w:rsidDel="00E87169">
          <w:delText xml:space="preserve">en </w:delText>
        </w:r>
      </w:del>
      <w:r>
        <w:t>32 géneros de diatomeas (</w:t>
      </w:r>
      <w:commentRangeStart w:id="14"/>
      <w:proofErr w:type="spellStart"/>
      <w:r>
        <w:t>Ochrophyta</w:t>
      </w:r>
      <w:commentRangeEnd w:id="14"/>
      <w:proofErr w:type="spellEnd"/>
      <w:r w:rsidR="00E87169">
        <w:rPr>
          <w:rStyle w:val="Refdecomentario"/>
        </w:rPr>
        <w:commentReference w:id="14"/>
      </w:r>
      <w:r>
        <w:t xml:space="preserve">), 11 </w:t>
      </w:r>
      <w:del w:id="15" w:author="Humberto Quintana" w:date="2024-11-14T11:10:00Z">
        <w:r w:rsidDel="00E87169">
          <w:delText xml:space="preserve">géneros </w:delText>
        </w:r>
      </w:del>
      <w:r>
        <w:t>de dinoflagelados (</w:t>
      </w:r>
      <w:proofErr w:type="spellStart"/>
      <w:r>
        <w:t>Myzozoa</w:t>
      </w:r>
      <w:proofErr w:type="spellEnd"/>
      <w:r>
        <w:t xml:space="preserve">) y </w:t>
      </w:r>
      <w:ins w:id="16" w:author="Humberto Quintana" w:date="2024-11-14T11:10:00Z">
        <w:r w:rsidR="00E87169">
          <w:t>dos</w:t>
        </w:r>
      </w:ins>
      <w:del w:id="17" w:author="Humberto Quintana" w:date="2024-11-14T11:10:00Z">
        <w:r w:rsidDel="00E87169">
          <w:delText>2</w:delText>
        </w:r>
      </w:del>
      <w:r>
        <w:t xml:space="preserve"> </w:t>
      </w:r>
      <w:del w:id="18" w:author="Humberto Quintana" w:date="2024-11-14T11:10:00Z">
        <w:r w:rsidDel="00E87169">
          <w:delText xml:space="preserve">géneros </w:delText>
        </w:r>
      </w:del>
      <w:r>
        <w:t>de cianobacterias (</w:t>
      </w:r>
      <w:proofErr w:type="spellStart"/>
      <w:r>
        <w:t>Cyanobacteria</w:t>
      </w:r>
      <w:proofErr w:type="spellEnd"/>
      <w:r>
        <w:t xml:space="preserve">). En cuanto a las clases, las diatomeas se encuentran en las clases </w:t>
      </w:r>
      <w:commentRangeStart w:id="19"/>
      <w:proofErr w:type="spellStart"/>
      <w:r>
        <w:t>Bacillariophyceae</w:t>
      </w:r>
      <w:commentRangeEnd w:id="19"/>
      <w:proofErr w:type="spellEnd"/>
      <w:r w:rsidR="00A763B2">
        <w:rPr>
          <w:rStyle w:val="Refdecomentario"/>
        </w:rPr>
        <w:commentReference w:id="19"/>
      </w:r>
      <w:r>
        <w:t xml:space="preserve"> y </w:t>
      </w:r>
      <w:proofErr w:type="spellStart"/>
      <w:r>
        <w:t>Dinophyceae</w:t>
      </w:r>
      <w:proofErr w:type="spellEnd"/>
      <w:r>
        <w:t xml:space="preserve"> </w:t>
      </w:r>
      <w:commentRangeStart w:id="20"/>
      <w:r>
        <w:t xml:space="preserve">con 31 </w:t>
      </w:r>
      <w:commentRangeEnd w:id="20"/>
      <w:r w:rsidR="00A763B2">
        <w:rPr>
          <w:rStyle w:val="Refdecomentario"/>
        </w:rPr>
        <w:commentReference w:id="20"/>
      </w:r>
      <w:r>
        <w:t xml:space="preserve">y 11 géneros respectivamente, mientras que los dinoflagelados se agrupan en la clase </w:t>
      </w:r>
      <w:commentRangeStart w:id="21"/>
      <w:proofErr w:type="spellStart"/>
      <w:r>
        <w:t>Dictyochophyceae</w:t>
      </w:r>
      <w:proofErr w:type="spellEnd"/>
      <w:r>
        <w:t xml:space="preserve"> </w:t>
      </w:r>
      <w:commentRangeEnd w:id="21"/>
      <w:r w:rsidR="00A763B2">
        <w:rPr>
          <w:rStyle w:val="Refdecomentario"/>
        </w:rPr>
        <w:commentReference w:id="21"/>
      </w:r>
      <w:r>
        <w:t xml:space="preserve">con los 11 géneros, y las cianobacterias en la clase </w:t>
      </w:r>
      <w:proofErr w:type="spellStart"/>
      <w:r>
        <w:t>Cyanophyceae</w:t>
      </w:r>
      <w:proofErr w:type="spellEnd"/>
      <w:r>
        <w:t xml:space="preserve"> con los 2 géneros.</w:t>
      </w:r>
    </w:p>
    <w:p w14:paraId="646BBC36" w14:textId="77777777" w:rsidR="00F704EC" w:rsidRDefault="00CF0171">
      <w:pPr>
        <w:pStyle w:val="Ttulo3"/>
      </w:pPr>
      <w:bookmarkStart w:id="22" w:name="categorías."/>
      <w:bookmarkEnd w:id="8"/>
      <w:r>
        <w:t>Categorías.</w:t>
      </w:r>
    </w:p>
    <w:p w14:paraId="646BBC37" w14:textId="77777777" w:rsidR="00F704EC" w:rsidRDefault="00CF0171">
      <w:r>
        <w:rPr>
          <w:b/>
          <w:bCs/>
        </w:rPr>
        <w:t>Ordenes:</w:t>
      </w:r>
    </w:p>
    <w:p w14:paraId="646BBC38" w14:textId="20BA77B3" w:rsidR="00F704EC" w:rsidRDefault="00CF0171">
      <w:proofErr w:type="spellStart"/>
      <w:r>
        <w:t>Bacillariales</w:t>
      </w:r>
      <w:proofErr w:type="spellEnd"/>
      <w:r>
        <w:t xml:space="preserve">, </w:t>
      </w:r>
      <w:proofErr w:type="spellStart"/>
      <w:r>
        <w:t>Biddulphiales</w:t>
      </w:r>
      <w:proofErr w:type="spellEnd"/>
      <w:ins w:id="23" w:author="Humberto Quintana" w:date="2024-11-14T10:56:00Z">
        <w:r>
          <w:t>,</w:t>
        </w:r>
      </w:ins>
      <w:r>
        <w:t xml:space="preserve"> </w:t>
      </w:r>
      <w:commentRangeStart w:id="24"/>
      <w:del w:id="25" w:author="Humberto Quintana" w:date="2024-11-14T10:57:00Z">
        <w:r w:rsidDel="00CF0171">
          <w:delText>Chaetocerotanae</w:delText>
        </w:r>
      </w:del>
      <w:commentRangeEnd w:id="24"/>
      <w:r>
        <w:rPr>
          <w:rStyle w:val="Refdecomentario"/>
        </w:rPr>
        <w:commentReference w:id="24"/>
      </w:r>
      <w:del w:id="26" w:author="Humberto Quintana" w:date="2024-11-14T10:57:00Z">
        <w:r w:rsidDel="00CF0171">
          <w:delText xml:space="preserve"> incertae sedis</w:delText>
        </w:r>
      </w:del>
      <w:r>
        <w:t xml:space="preserve">, </w:t>
      </w:r>
      <w:proofErr w:type="spellStart"/>
      <w:r>
        <w:t>Coscinodiscales</w:t>
      </w:r>
      <w:proofErr w:type="spellEnd"/>
      <w:r>
        <w:t xml:space="preserve">, </w:t>
      </w:r>
      <w:proofErr w:type="spellStart"/>
      <w:r>
        <w:t>Cymatosirales</w:t>
      </w:r>
      <w:proofErr w:type="spellEnd"/>
      <w:r>
        <w:t xml:space="preserve">, </w:t>
      </w:r>
      <w:proofErr w:type="spellStart"/>
      <w:r>
        <w:t>Dictyochales</w:t>
      </w:r>
      <w:proofErr w:type="spellEnd"/>
      <w:r>
        <w:t xml:space="preserve">, </w:t>
      </w:r>
      <w:proofErr w:type="spellStart"/>
      <w:r>
        <w:t>Dinophysales</w:t>
      </w:r>
      <w:proofErr w:type="spellEnd"/>
      <w:r>
        <w:t xml:space="preserve">, </w:t>
      </w:r>
      <w:proofErr w:type="spellStart"/>
      <w:r>
        <w:t>Fragilariales</w:t>
      </w:r>
      <w:proofErr w:type="spellEnd"/>
      <w:r>
        <w:t xml:space="preserve">, </w:t>
      </w:r>
      <w:proofErr w:type="spellStart"/>
      <w:r>
        <w:t>Gonyaulacales</w:t>
      </w:r>
      <w:proofErr w:type="spellEnd"/>
      <w:r>
        <w:t xml:space="preserve">, </w:t>
      </w:r>
      <w:proofErr w:type="spellStart"/>
      <w:r>
        <w:t>Hemiaulales</w:t>
      </w:r>
      <w:proofErr w:type="spellEnd"/>
      <w:r>
        <w:t xml:space="preserve">, </w:t>
      </w:r>
      <w:proofErr w:type="spellStart"/>
      <w:r>
        <w:t>Leptocylindrales</w:t>
      </w:r>
      <w:proofErr w:type="spellEnd"/>
      <w:r>
        <w:t xml:space="preserve">, </w:t>
      </w:r>
      <w:proofErr w:type="spellStart"/>
      <w:r>
        <w:t>Lithodesmiales</w:t>
      </w:r>
      <w:proofErr w:type="spellEnd"/>
      <w:r>
        <w:t xml:space="preserve">, </w:t>
      </w:r>
      <w:proofErr w:type="spellStart"/>
      <w:r>
        <w:t>Melosirales</w:t>
      </w:r>
      <w:proofErr w:type="spellEnd"/>
      <w:r>
        <w:t xml:space="preserve">, </w:t>
      </w:r>
      <w:proofErr w:type="spellStart"/>
      <w:r>
        <w:t>Naviculales</w:t>
      </w:r>
      <w:proofErr w:type="spellEnd"/>
      <w:r>
        <w:t xml:space="preserve">, </w:t>
      </w:r>
      <w:proofErr w:type="spellStart"/>
      <w:r>
        <w:t>Nostocales</w:t>
      </w:r>
      <w:proofErr w:type="spellEnd"/>
      <w:r>
        <w:t xml:space="preserve">, </w:t>
      </w:r>
      <w:proofErr w:type="spellStart"/>
      <w:r>
        <w:t>Oscillatoriales</w:t>
      </w:r>
      <w:proofErr w:type="spellEnd"/>
      <w:r>
        <w:t xml:space="preserve">, </w:t>
      </w:r>
      <w:proofErr w:type="spellStart"/>
      <w:r>
        <w:t>Paraliales</w:t>
      </w:r>
      <w:proofErr w:type="spellEnd"/>
      <w:r>
        <w:t xml:space="preserve">, </w:t>
      </w:r>
      <w:proofErr w:type="spellStart"/>
      <w:r>
        <w:t>Peridiniales</w:t>
      </w:r>
      <w:proofErr w:type="spellEnd"/>
      <w:r>
        <w:t xml:space="preserve">, </w:t>
      </w:r>
      <w:proofErr w:type="spellStart"/>
      <w:r>
        <w:t>Rhizosoleniales</w:t>
      </w:r>
      <w:proofErr w:type="spellEnd"/>
      <w:r>
        <w:t xml:space="preserve">, </w:t>
      </w:r>
      <w:proofErr w:type="spellStart"/>
      <w:r>
        <w:t>Thalassionematales</w:t>
      </w:r>
      <w:proofErr w:type="spellEnd"/>
      <w:r>
        <w:t xml:space="preserve">, </w:t>
      </w:r>
      <w:proofErr w:type="spellStart"/>
      <w:r>
        <w:t>Triceratiales</w:t>
      </w:r>
      <w:proofErr w:type="spellEnd"/>
      <w:r>
        <w:t>.</w:t>
      </w:r>
    </w:p>
    <w:p w14:paraId="646BBC39" w14:textId="77777777" w:rsidR="00F704EC" w:rsidRDefault="00CF0171">
      <w:r>
        <w:rPr>
          <w:b/>
          <w:bCs/>
        </w:rPr>
        <w:t>Familias:</w:t>
      </w:r>
      <w:r>
        <w:t xml:space="preserve"> </w:t>
      </w:r>
      <w:proofErr w:type="spellStart"/>
      <w:r>
        <w:t>Aphanizomenonaceae</w:t>
      </w:r>
      <w:proofErr w:type="spellEnd"/>
      <w:r>
        <w:t xml:space="preserve">, </w:t>
      </w:r>
      <w:proofErr w:type="spellStart"/>
      <w:r>
        <w:t>Bacillariaceae</w:t>
      </w:r>
      <w:proofErr w:type="spellEnd"/>
      <w:r>
        <w:t xml:space="preserve">, </w:t>
      </w:r>
      <w:proofErr w:type="spellStart"/>
      <w:r>
        <w:t>Biddulphiaceae</w:t>
      </w:r>
      <w:proofErr w:type="spellEnd"/>
      <w:r>
        <w:t xml:space="preserve">, </w:t>
      </w:r>
      <w:proofErr w:type="spellStart"/>
      <w:r>
        <w:t>Ceratiaceae</w:t>
      </w:r>
      <w:proofErr w:type="spellEnd"/>
      <w:r>
        <w:t xml:space="preserve">, </w:t>
      </w:r>
      <w:proofErr w:type="spellStart"/>
      <w:r>
        <w:t>Chaetocerotaceae</w:t>
      </w:r>
      <w:proofErr w:type="spellEnd"/>
      <w:r>
        <w:t xml:space="preserve">, </w:t>
      </w:r>
      <w:proofErr w:type="spellStart"/>
      <w:r>
        <w:t>Coscinodiscaceae</w:t>
      </w:r>
      <w:proofErr w:type="spellEnd"/>
      <w:r>
        <w:t xml:space="preserve">, </w:t>
      </w:r>
      <w:proofErr w:type="spellStart"/>
      <w:r>
        <w:t>Cymatosiraceae</w:t>
      </w:r>
      <w:proofErr w:type="spellEnd"/>
      <w:r>
        <w:t xml:space="preserve">, </w:t>
      </w:r>
      <w:proofErr w:type="spellStart"/>
      <w:r>
        <w:t>Dictyochaceae</w:t>
      </w:r>
      <w:proofErr w:type="spellEnd"/>
      <w:r>
        <w:t xml:space="preserve">, </w:t>
      </w:r>
      <w:proofErr w:type="spellStart"/>
      <w:r>
        <w:t>Dinophysaceae</w:t>
      </w:r>
      <w:proofErr w:type="spellEnd"/>
      <w:r>
        <w:t xml:space="preserve">, </w:t>
      </w:r>
      <w:proofErr w:type="spellStart"/>
      <w:r>
        <w:t>Fragilariaceae</w:t>
      </w:r>
      <w:proofErr w:type="spellEnd"/>
      <w:r>
        <w:t xml:space="preserve">, </w:t>
      </w:r>
      <w:proofErr w:type="spellStart"/>
      <w:r>
        <w:t>Gonyaulacaceae</w:t>
      </w:r>
      <w:proofErr w:type="spellEnd"/>
      <w:r>
        <w:t xml:space="preserve">, </w:t>
      </w:r>
      <w:proofErr w:type="spellStart"/>
      <w:r>
        <w:t>Hemiaulaceae</w:t>
      </w:r>
      <w:proofErr w:type="spellEnd"/>
      <w:r>
        <w:t xml:space="preserve">, </w:t>
      </w:r>
      <w:proofErr w:type="spellStart"/>
      <w:r>
        <w:t>Hemidiscaceae</w:t>
      </w:r>
      <w:proofErr w:type="spellEnd"/>
      <w:r>
        <w:t xml:space="preserve">, </w:t>
      </w:r>
      <w:proofErr w:type="spellStart"/>
      <w:r>
        <w:t>Leptocylindraceae</w:t>
      </w:r>
      <w:proofErr w:type="spellEnd"/>
      <w:r>
        <w:t xml:space="preserve">, </w:t>
      </w:r>
      <w:proofErr w:type="spellStart"/>
      <w:r>
        <w:t>Lithodesmiaceae</w:t>
      </w:r>
      <w:proofErr w:type="spellEnd"/>
      <w:r>
        <w:t xml:space="preserve">, </w:t>
      </w:r>
      <w:proofErr w:type="spellStart"/>
      <w:r>
        <w:t>Melosiraceae</w:t>
      </w:r>
      <w:proofErr w:type="spellEnd"/>
      <w:r>
        <w:t xml:space="preserve">, </w:t>
      </w:r>
      <w:proofErr w:type="spellStart"/>
      <w:r>
        <w:t>Naviculaceae</w:t>
      </w:r>
      <w:proofErr w:type="spellEnd"/>
      <w:r>
        <w:t xml:space="preserve">, </w:t>
      </w:r>
      <w:proofErr w:type="spellStart"/>
      <w:r>
        <w:t>Oscillatoriaceae</w:t>
      </w:r>
      <w:proofErr w:type="spellEnd"/>
      <w:r>
        <w:t xml:space="preserve">, </w:t>
      </w:r>
      <w:proofErr w:type="spellStart"/>
      <w:r>
        <w:t>Oxyphysaceae</w:t>
      </w:r>
      <w:proofErr w:type="spellEnd"/>
      <w:r>
        <w:t xml:space="preserve">, </w:t>
      </w:r>
      <w:proofErr w:type="spellStart"/>
      <w:r>
        <w:t>Paraliaceae</w:t>
      </w:r>
      <w:proofErr w:type="spellEnd"/>
      <w:r>
        <w:t xml:space="preserve">, </w:t>
      </w:r>
      <w:proofErr w:type="spellStart"/>
      <w:r>
        <w:t>Peridiniaceae</w:t>
      </w:r>
      <w:proofErr w:type="spellEnd"/>
      <w:r>
        <w:t xml:space="preserve">, </w:t>
      </w:r>
      <w:proofErr w:type="spellStart"/>
      <w:r>
        <w:t>Plagiotropidaceae</w:t>
      </w:r>
      <w:proofErr w:type="spellEnd"/>
      <w:r>
        <w:t xml:space="preserve">, </w:t>
      </w:r>
      <w:proofErr w:type="spellStart"/>
      <w:r>
        <w:t>Pleurosigmataceae</w:t>
      </w:r>
      <w:proofErr w:type="spellEnd"/>
      <w:r>
        <w:t xml:space="preserve">, </w:t>
      </w:r>
      <w:proofErr w:type="spellStart"/>
      <w:r>
        <w:t>Podolampadaceae</w:t>
      </w:r>
      <w:proofErr w:type="spellEnd"/>
      <w:r>
        <w:t xml:space="preserve">, </w:t>
      </w:r>
      <w:proofErr w:type="spellStart"/>
      <w:r>
        <w:t>Pyrocystaceae</w:t>
      </w:r>
      <w:proofErr w:type="spellEnd"/>
      <w:r>
        <w:t xml:space="preserve">, </w:t>
      </w:r>
      <w:proofErr w:type="spellStart"/>
      <w:r>
        <w:t>Rhizosoleniaceae</w:t>
      </w:r>
      <w:proofErr w:type="spellEnd"/>
      <w:r>
        <w:t xml:space="preserve">, </w:t>
      </w:r>
      <w:proofErr w:type="spellStart"/>
      <w:r>
        <w:t>Thalassionemataceae</w:t>
      </w:r>
      <w:proofErr w:type="spellEnd"/>
      <w:r>
        <w:t xml:space="preserve">, </w:t>
      </w:r>
      <w:proofErr w:type="spellStart"/>
      <w:r>
        <w:t>Triceratiaceae</w:t>
      </w:r>
      <w:proofErr w:type="spellEnd"/>
      <w:r>
        <w:t>.</w:t>
      </w:r>
    </w:p>
    <w:p w14:paraId="646BBC3A" w14:textId="77777777" w:rsidR="00F704EC" w:rsidRDefault="00CF0171">
      <w:r>
        <w:rPr>
          <w:b/>
          <w:bCs/>
        </w:rPr>
        <w:t>Géneros:</w:t>
      </w:r>
      <w:r>
        <w:t xml:space="preserve"> </w:t>
      </w:r>
      <w:proofErr w:type="spellStart"/>
      <w:r>
        <w:rPr>
          <w:i/>
          <w:iCs/>
        </w:rPr>
        <w:t>Anabaena</w:t>
      </w:r>
      <w:proofErr w:type="spellEnd"/>
      <w:r>
        <w:t xml:space="preserve">, </w:t>
      </w:r>
      <w:proofErr w:type="spellStart"/>
      <w:r>
        <w:rPr>
          <w:i/>
          <w:iCs/>
        </w:rPr>
        <w:t>Alexandrium</w:t>
      </w:r>
      <w:proofErr w:type="spellEnd"/>
      <w:r>
        <w:t xml:space="preserve">, </w:t>
      </w:r>
      <w:proofErr w:type="spellStart"/>
      <w:r>
        <w:rPr>
          <w:i/>
          <w:iCs/>
        </w:rPr>
        <w:t>Asterionellopsis</w:t>
      </w:r>
      <w:proofErr w:type="spellEnd"/>
      <w:r>
        <w:t xml:space="preserve">, </w:t>
      </w:r>
      <w:proofErr w:type="spellStart"/>
      <w:r>
        <w:rPr>
          <w:i/>
          <w:iCs/>
        </w:rPr>
        <w:t>Bacteriastrum</w:t>
      </w:r>
      <w:proofErr w:type="spellEnd"/>
      <w:r>
        <w:t xml:space="preserve">, </w:t>
      </w:r>
      <w:proofErr w:type="spellStart"/>
      <w:r>
        <w:rPr>
          <w:i/>
          <w:iCs/>
        </w:rPr>
        <w:t>Biddulphia</w:t>
      </w:r>
      <w:proofErr w:type="spellEnd"/>
      <w:r>
        <w:t xml:space="preserve">, </w:t>
      </w:r>
      <w:proofErr w:type="spellStart"/>
      <w:r>
        <w:rPr>
          <w:i/>
          <w:iCs/>
        </w:rPr>
        <w:t>Bacillaria</w:t>
      </w:r>
      <w:proofErr w:type="spellEnd"/>
      <w:r>
        <w:t xml:space="preserve">, </w:t>
      </w:r>
      <w:proofErr w:type="spellStart"/>
      <w:r>
        <w:rPr>
          <w:i/>
          <w:iCs/>
        </w:rPr>
        <w:t>Blepharocysta</w:t>
      </w:r>
      <w:proofErr w:type="spellEnd"/>
      <w:r>
        <w:t xml:space="preserve">, </w:t>
      </w:r>
      <w:commentRangeStart w:id="27"/>
      <w:proofErr w:type="spellStart"/>
      <w:r>
        <w:rPr>
          <w:i/>
          <w:iCs/>
        </w:rPr>
        <w:t>Ceratium</w:t>
      </w:r>
      <w:commentRangeEnd w:id="27"/>
      <w:proofErr w:type="spellEnd"/>
      <w:r w:rsidR="004E35F2">
        <w:rPr>
          <w:rStyle w:val="Refdecomentario"/>
        </w:rPr>
        <w:commentReference w:id="27"/>
      </w:r>
      <w:r>
        <w:t xml:space="preserve">, </w:t>
      </w:r>
      <w:proofErr w:type="spellStart"/>
      <w:r>
        <w:rPr>
          <w:i/>
          <w:iCs/>
        </w:rPr>
        <w:t>Dictyocha</w:t>
      </w:r>
      <w:proofErr w:type="spellEnd"/>
      <w:r>
        <w:t xml:space="preserve">, </w:t>
      </w:r>
      <w:proofErr w:type="spellStart"/>
      <w:r>
        <w:rPr>
          <w:i/>
          <w:iCs/>
        </w:rPr>
        <w:t>Plagiotropis</w:t>
      </w:r>
      <w:proofErr w:type="spellEnd"/>
      <w:r>
        <w:t xml:space="preserve">, </w:t>
      </w:r>
      <w:proofErr w:type="spellStart"/>
      <w:r>
        <w:rPr>
          <w:i/>
          <w:iCs/>
        </w:rPr>
        <w:t>Chaetoceros</w:t>
      </w:r>
      <w:proofErr w:type="spellEnd"/>
      <w:r>
        <w:t xml:space="preserve">, </w:t>
      </w:r>
      <w:proofErr w:type="spellStart"/>
      <w:r>
        <w:rPr>
          <w:i/>
          <w:iCs/>
        </w:rPr>
        <w:t>Coscinodiscus</w:t>
      </w:r>
      <w:proofErr w:type="spellEnd"/>
      <w:r>
        <w:t xml:space="preserve">, </w:t>
      </w:r>
      <w:proofErr w:type="spellStart"/>
      <w:r>
        <w:rPr>
          <w:i/>
          <w:iCs/>
        </w:rPr>
        <w:t>Cymatosira</w:t>
      </w:r>
      <w:proofErr w:type="spellEnd"/>
      <w:r>
        <w:t xml:space="preserve">, </w:t>
      </w:r>
      <w:proofErr w:type="spellStart"/>
      <w:r>
        <w:rPr>
          <w:i/>
          <w:iCs/>
        </w:rPr>
        <w:t>Dactyliosolen</w:t>
      </w:r>
      <w:proofErr w:type="spellEnd"/>
      <w:r>
        <w:t xml:space="preserve">, </w:t>
      </w:r>
      <w:proofErr w:type="spellStart"/>
      <w:r>
        <w:rPr>
          <w:i/>
          <w:iCs/>
        </w:rPr>
        <w:t>Dinophysis</w:t>
      </w:r>
      <w:proofErr w:type="spellEnd"/>
      <w:r>
        <w:t xml:space="preserve">, </w:t>
      </w:r>
      <w:proofErr w:type="spellStart"/>
      <w:r>
        <w:rPr>
          <w:i/>
          <w:iCs/>
        </w:rPr>
        <w:t>Ditylum</w:t>
      </w:r>
      <w:proofErr w:type="spellEnd"/>
      <w:r>
        <w:t xml:space="preserve">, </w:t>
      </w:r>
      <w:proofErr w:type="spellStart"/>
      <w:r>
        <w:rPr>
          <w:i/>
          <w:iCs/>
        </w:rPr>
        <w:t>Eucampia</w:t>
      </w:r>
      <w:proofErr w:type="spellEnd"/>
      <w:r>
        <w:t xml:space="preserve">, </w:t>
      </w:r>
      <w:proofErr w:type="spellStart"/>
      <w:r>
        <w:rPr>
          <w:i/>
          <w:iCs/>
        </w:rPr>
        <w:t>Gonyaulax</w:t>
      </w:r>
      <w:proofErr w:type="spellEnd"/>
      <w:r>
        <w:t xml:space="preserve">, </w:t>
      </w:r>
      <w:proofErr w:type="spellStart"/>
      <w:r>
        <w:rPr>
          <w:i/>
          <w:iCs/>
        </w:rPr>
        <w:t>Guinardia</w:t>
      </w:r>
      <w:proofErr w:type="spellEnd"/>
      <w:r>
        <w:t xml:space="preserve">, </w:t>
      </w:r>
      <w:proofErr w:type="spellStart"/>
      <w:r>
        <w:rPr>
          <w:i/>
          <w:iCs/>
        </w:rPr>
        <w:t>Hemiaulus</w:t>
      </w:r>
      <w:proofErr w:type="spellEnd"/>
      <w:r>
        <w:t xml:space="preserve">, </w:t>
      </w:r>
      <w:proofErr w:type="spellStart"/>
      <w:r>
        <w:rPr>
          <w:i/>
          <w:iCs/>
        </w:rPr>
        <w:t>Hemidiscus</w:t>
      </w:r>
      <w:proofErr w:type="spellEnd"/>
      <w:r>
        <w:t xml:space="preserve">, </w:t>
      </w:r>
      <w:proofErr w:type="spellStart"/>
      <w:r>
        <w:rPr>
          <w:i/>
          <w:iCs/>
        </w:rPr>
        <w:t>Leptocylindrus</w:t>
      </w:r>
      <w:proofErr w:type="spellEnd"/>
      <w:r>
        <w:t xml:space="preserve">, </w:t>
      </w:r>
      <w:proofErr w:type="spellStart"/>
      <w:r>
        <w:rPr>
          <w:i/>
          <w:iCs/>
        </w:rPr>
        <w:t>Lioloma</w:t>
      </w:r>
      <w:proofErr w:type="spellEnd"/>
      <w:r>
        <w:t xml:space="preserve">, </w:t>
      </w:r>
      <w:proofErr w:type="spellStart"/>
      <w:r>
        <w:rPr>
          <w:i/>
          <w:iCs/>
        </w:rPr>
        <w:t>Lithodesmium</w:t>
      </w:r>
      <w:proofErr w:type="spellEnd"/>
      <w:r>
        <w:t xml:space="preserve">, </w:t>
      </w:r>
      <w:proofErr w:type="spellStart"/>
      <w:r>
        <w:rPr>
          <w:i/>
          <w:iCs/>
        </w:rPr>
        <w:t>Melosira</w:t>
      </w:r>
      <w:proofErr w:type="spellEnd"/>
      <w:r>
        <w:t xml:space="preserve">, </w:t>
      </w:r>
      <w:proofErr w:type="spellStart"/>
      <w:r>
        <w:rPr>
          <w:i/>
          <w:iCs/>
        </w:rPr>
        <w:t>Navicula</w:t>
      </w:r>
      <w:proofErr w:type="spellEnd"/>
      <w:r>
        <w:t xml:space="preserve">, </w:t>
      </w:r>
      <w:proofErr w:type="spellStart"/>
      <w:r>
        <w:rPr>
          <w:i/>
          <w:iCs/>
        </w:rPr>
        <w:t>Neocalyptrella</w:t>
      </w:r>
      <w:proofErr w:type="spellEnd"/>
      <w:r>
        <w:t xml:space="preserve">, </w:t>
      </w:r>
      <w:proofErr w:type="spellStart"/>
      <w:r>
        <w:rPr>
          <w:i/>
          <w:iCs/>
        </w:rPr>
        <w:t>Nitzschia</w:t>
      </w:r>
      <w:proofErr w:type="spellEnd"/>
      <w:r>
        <w:t xml:space="preserve">, </w:t>
      </w:r>
      <w:proofErr w:type="spellStart"/>
      <w:r>
        <w:rPr>
          <w:i/>
          <w:iCs/>
        </w:rPr>
        <w:t>Odontella</w:t>
      </w:r>
      <w:proofErr w:type="spellEnd"/>
      <w:r>
        <w:t xml:space="preserve">, </w:t>
      </w:r>
      <w:proofErr w:type="spellStart"/>
      <w:r>
        <w:rPr>
          <w:i/>
          <w:iCs/>
        </w:rPr>
        <w:t>Ornithocercus</w:t>
      </w:r>
      <w:proofErr w:type="spellEnd"/>
      <w:r>
        <w:t xml:space="preserve">, </w:t>
      </w:r>
      <w:proofErr w:type="spellStart"/>
      <w:r>
        <w:rPr>
          <w:i/>
          <w:iCs/>
        </w:rPr>
        <w:t>Oscillatoria</w:t>
      </w:r>
      <w:proofErr w:type="spellEnd"/>
      <w:r>
        <w:t xml:space="preserve">, </w:t>
      </w:r>
      <w:proofErr w:type="spellStart"/>
      <w:r>
        <w:rPr>
          <w:i/>
          <w:iCs/>
        </w:rPr>
        <w:t>Paralia</w:t>
      </w:r>
      <w:proofErr w:type="spellEnd"/>
      <w:r>
        <w:t xml:space="preserve">, </w:t>
      </w:r>
      <w:commentRangeStart w:id="28"/>
      <w:proofErr w:type="spellStart"/>
      <w:r>
        <w:rPr>
          <w:i/>
          <w:iCs/>
        </w:rPr>
        <w:t>Peridinium</w:t>
      </w:r>
      <w:commentRangeEnd w:id="28"/>
      <w:proofErr w:type="spellEnd"/>
      <w:r w:rsidR="002743E8">
        <w:rPr>
          <w:rStyle w:val="Refdecomentario"/>
        </w:rPr>
        <w:commentReference w:id="28"/>
      </w:r>
      <w:r>
        <w:t xml:space="preserve">, </w:t>
      </w:r>
      <w:proofErr w:type="spellStart"/>
      <w:r>
        <w:rPr>
          <w:i/>
          <w:iCs/>
        </w:rPr>
        <w:t>Phalacroma</w:t>
      </w:r>
      <w:proofErr w:type="spellEnd"/>
      <w:r>
        <w:t xml:space="preserve">, </w:t>
      </w:r>
      <w:proofErr w:type="spellStart"/>
      <w:r>
        <w:rPr>
          <w:i/>
          <w:iCs/>
        </w:rPr>
        <w:t>Pleurosigma</w:t>
      </w:r>
      <w:proofErr w:type="spellEnd"/>
      <w:r>
        <w:t xml:space="preserve">, </w:t>
      </w:r>
      <w:proofErr w:type="spellStart"/>
      <w:r>
        <w:rPr>
          <w:i/>
          <w:iCs/>
        </w:rPr>
        <w:t>Plumosigma</w:t>
      </w:r>
      <w:proofErr w:type="spellEnd"/>
      <w:r>
        <w:t xml:space="preserve">, </w:t>
      </w:r>
      <w:proofErr w:type="spellStart"/>
      <w:r>
        <w:rPr>
          <w:i/>
          <w:iCs/>
        </w:rPr>
        <w:t>Protoceratium</w:t>
      </w:r>
      <w:proofErr w:type="spellEnd"/>
      <w:r>
        <w:t xml:space="preserve">, </w:t>
      </w:r>
      <w:proofErr w:type="spellStart"/>
      <w:r>
        <w:rPr>
          <w:i/>
          <w:iCs/>
        </w:rPr>
        <w:t>Protoperidinium</w:t>
      </w:r>
      <w:proofErr w:type="spellEnd"/>
      <w:r>
        <w:t xml:space="preserve">, </w:t>
      </w:r>
      <w:proofErr w:type="spellStart"/>
      <w:r>
        <w:rPr>
          <w:i/>
          <w:iCs/>
        </w:rPr>
        <w:t>Pseudo-nitzschia</w:t>
      </w:r>
      <w:proofErr w:type="spellEnd"/>
      <w:r>
        <w:t xml:space="preserve">, </w:t>
      </w:r>
      <w:proofErr w:type="spellStart"/>
      <w:r>
        <w:rPr>
          <w:i/>
          <w:iCs/>
        </w:rPr>
        <w:t>Pyrocystis</w:t>
      </w:r>
      <w:proofErr w:type="spellEnd"/>
      <w:r>
        <w:t xml:space="preserve">, </w:t>
      </w:r>
      <w:proofErr w:type="spellStart"/>
      <w:r>
        <w:rPr>
          <w:i/>
          <w:iCs/>
        </w:rPr>
        <w:t>Rhizosolenia</w:t>
      </w:r>
      <w:proofErr w:type="spellEnd"/>
      <w:r>
        <w:t xml:space="preserve">, </w:t>
      </w:r>
      <w:proofErr w:type="spellStart"/>
      <w:r>
        <w:rPr>
          <w:i/>
          <w:iCs/>
        </w:rPr>
        <w:t>Skeletonema</w:t>
      </w:r>
      <w:proofErr w:type="spellEnd"/>
      <w:r>
        <w:t xml:space="preserve">, </w:t>
      </w:r>
      <w:proofErr w:type="spellStart"/>
      <w:r>
        <w:rPr>
          <w:i/>
          <w:iCs/>
        </w:rPr>
        <w:t>Thalassionema</w:t>
      </w:r>
      <w:proofErr w:type="spellEnd"/>
      <w:r>
        <w:t xml:space="preserve">, </w:t>
      </w:r>
      <w:proofErr w:type="spellStart"/>
      <w:r>
        <w:rPr>
          <w:i/>
          <w:iCs/>
        </w:rPr>
        <w:t>Thalassiosira</w:t>
      </w:r>
      <w:proofErr w:type="spellEnd"/>
      <w:r>
        <w:t xml:space="preserve">, </w:t>
      </w:r>
      <w:proofErr w:type="spellStart"/>
      <w:r>
        <w:rPr>
          <w:i/>
          <w:iCs/>
        </w:rPr>
        <w:t>Triceratium</w:t>
      </w:r>
      <w:proofErr w:type="spellEnd"/>
      <w:r>
        <w:t>.</w:t>
      </w:r>
    </w:p>
    <w:p w14:paraId="646BBC3B" w14:textId="77777777" w:rsidR="00F704EC" w:rsidRDefault="00CF0171">
      <w:pPr>
        <w:pStyle w:val="Ttulo2"/>
      </w:pPr>
      <w:bookmarkStart w:id="29" w:name="cobertura-geográfica."/>
      <w:bookmarkEnd w:id="7"/>
      <w:bookmarkEnd w:id="22"/>
      <w:r>
        <w:lastRenderedPageBreak/>
        <w:t>Cobertura geográfica.</w:t>
      </w:r>
    </w:p>
    <w:p w14:paraId="646BBC3C" w14:textId="77777777" w:rsidR="00F704EC" w:rsidRDefault="00CF0171">
      <w:pPr>
        <w:pStyle w:val="Ttulo3"/>
      </w:pPr>
      <w:bookmarkStart w:id="30" w:name="descripción.-1"/>
      <w:r>
        <w:t>Descripción.</w:t>
      </w:r>
    </w:p>
    <w:p w14:paraId="646BBC3D" w14:textId="77777777" w:rsidR="00F704EC" w:rsidRDefault="00CF0171">
      <w:r>
        <w:t xml:space="preserve">El DMI Cabo Manglares se encuentra en la desembocadura del río Mira y destaca por ser el tercer sistema </w:t>
      </w:r>
      <w:proofErr w:type="spellStart"/>
      <w:r>
        <w:t>deltáico</w:t>
      </w:r>
      <w:proofErr w:type="spellEnd"/>
      <w:r>
        <w:t xml:space="preserve"> más grande del Pacífico colombiano, abarcando aproximadamente 443 </w:t>
      </w:r>
      <m:oMath>
        <m:r>
          <w:rPr>
            <w:rFonts w:ascii="Cambria Math" w:hAnsi="Cambria Math"/>
          </w:rPr>
          <m:t>k</m:t>
        </m:r>
        <m:sSup>
          <m:sSupPr>
            <m:ctrlPr>
              <w:rPr>
                <w:rFonts w:ascii="Cambria Math" w:hAnsi="Cambria Math"/>
              </w:rPr>
            </m:ctrlPr>
          </m:sSupPr>
          <m:e>
            <m:r>
              <w:rPr>
                <w:rFonts w:ascii="Cambria Math" w:hAnsi="Cambria Math"/>
              </w:rPr>
              <m:t>m</m:t>
            </m:r>
          </m:e>
          <m:sup>
            <m:r>
              <w:rPr>
                <w:rFonts w:ascii="Cambria Math" w:hAnsi="Cambria Math"/>
              </w:rPr>
              <m:t>2</m:t>
            </m:r>
          </m:sup>
        </m:sSup>
      </m:oMath>
      <w:r>
        <w:t xml:space="preserve"> (Restrepo &amp; López, 2008). Se extiende desde la bahía de Tumaco hasta la bahía de Ancón de Sardinas, en la frontera entre Ecuador y Colombia. Sus canales estuarinos se distinguen por estar rodeados de bosques húmedos, manglares, llanuras fangosas e islas barrera, siendo influenciados por el oleaje y las mareas.</w:t>
      </w:r>
    </w:p>
    <w:p w14:paraId="646BBC3E" w14:textId="77777777" w:rsidR="00F704EC" w:rsidRDefault="00CF0171">
      <w:r>
        <w:t xml:space="preserve">El oleaje en esta área alcanza alturas promedio de 14 </w:t>
      </w:r>
      <m:oMath>
        <m:r>
          <m:rPr>
            <m:sty m:val="p"/>
          </m:rPr>
          <w:rPr>
            <w:rFonts w:ascii="Cambria Math" w:hAnsi="Cambria Math"/>
          </w:rPr>
          <m:t>±</m:t>
        </m:r>
      </m:oMath>
      <w:r>
        <w:t xml:space="preserve"> 0.6 metros, con un período medio de 6.3 </w:t>
      </w:r>
      <m:oMath>
        <m:r>
          <m:rPr>
            <m:sty m:val="p"/>
          </m:rPr>
          <w:rPr>
            <w:rFonts w:ascii="Cambria Math" w:hAnsi="Cambria Math"/>
          </w:rPr>
          <m:t>±</m:t>
        </m:r>
      </m:oMath>
      <w:r>
        <w:t xml:space="preserve"> 2.6 segundos (Restrepo &amp; López, 2008). El régimen mareal es semidiurno, con un rango mareal promedio de 1.3 metros, y durante las mareas de sizigia, este rango alcanza los 2.4 metros, mientras que durante las mareas en cuadratura es de 1.1 metros (Restrepo &amp; López, 2008). Estas condiciones favorecen la formación de extensas llanuras fangosas y amplias áreas intermareales donde predominan los bosques de manglar, principalmente de la especie </w:t>
      </w:r>
      <w:proofErr w:type="spellStart"/>
      <w:r>
        <w:rPr>
          <w:i/>
          <w:iCs/>
        </w:rPr>
        <w:t>Rhizophora</w:t>
      </w:r>
      <w:proofErr w:type="spellEnd"/>
      <w:r>
        <w:t xml:space="preserve"> </w:t>
      </w:r>
      <w:proofErr w:type="spellStart"/>
      <w:r>
        <w:t>spp</w:t>
      </w:r>
      <w:proofErr w:type="spellEnd"/>
      <w:r>
        <w:t>. (María et al., 2014).</w:t>
      </w:r>
    </w:p>
    <w:p w14:paraId="646BBC3F" w14:textId="77777777" w:rsidR="00F704EC" w:rsidRDefault="00CF0171">
      <w:pPr>
        <w:pStyle w:val="Ttulo3"/>
      </w:pPr>
      <w:bookmarkStart w:id="31" w:name="coordenadas."/>
      <w:bookmarkEnd w:id="30"/>
      <w:r>
        <w:t>Coordenadas.</w:t>
      </w:r>
    </w:p>
    <w:p w14:paraId="646BBC40" w14:textId="77777777" w:rsidR="00F704EC" w:rsidRDefault="00CF0171">
      <w:r>
        <w:t>1° 29’ 44” N y 1° 40’ 3.911” N Latitud; 78° 53’ 12” W y 79° 10’ 24.305” W Longitud.</w:t>
      </w:r>
    </w:p>
    <w:p w14:paraId="646BBC41" w14:textId="77777777" w:rsidR="00F704EC" w:rsidRDefault="00CF0171">
      <w:pPr>
        <w:pStyle w:val="Ttulo2"/>
      </w:pPr>
      <w:bookmarkStart w:id="32" w:name="cobertura-temporal."/>
      <w:bookmarkEnd w:id="29"/>
      <w:bookmarkEnd w:id="31"/>
      <w:r>
        <w:t>Cobertura Temporal.</w:t>
      </w:r>
    </w:p>
    <w:p w14:paraId="646BBC42" w14:textId="77777777" w:rsidR="00F704EC" w:rsidRDefault="00CF0171">
      <w:r>
        <w:t>25 de noviembre de 2018 - 30 de noviembre de 2018.</w:t>
      </w:r>
    </w:p>
    <w:p w14:paraId="646BBC43" w14:textId="77777777" w:rsidR="00F704EC" w:rsidRDefault="00CF0171">
      <w:pPr>
        <w:pStyle w:val="Ttulo1"/>
      </w:pPr>
      <w:bookmarkStart w:id="33" w:name="materiales-y-métodos"/>
      <w:bookmarkEnd w:id="0"/>
      <w:bookmarkEnd w:id="32"/>
      <w:r>
        <w:t>Materiales y Métodos</w:t>
      </w:r>
    </w:p>
    <w:p w14:paraId="646BBC44" w14:textId="77777777" w:rsidR="00F704EC" w:rsidRDefault="00CF0171">
      <w:pPr>
        <w:pStyle w:val="Ttulo2"/>
      </w:pPr>
      <w:bookmarkStart w:id="34" w:name="área-de-estudio."/>
      <w:r>
        <w:t>Área de Estudio.</w:t>
      </w:r>
    </w:p>
    <w:p w14:paraId="646BBC45" w14:textId="77777777" w:rsidR="00F704EC" w:rsidRDefault="00CF0171">
      <w:r>
        <w:t xml:space="preserve">Al sur de Cabo Manglares, en la desembocadura del río Mira en la Bahía de </w:t>
      </w:r>
      <w:proofErr w:type="spellStart"/>
      <w:r>
        <w:t>Ancon</w:t>
      </w:r>
      <w:proofErr w:type="spellEnd"/>
      <w:r>
        <w:t xml:space="preserve"> de Sardinas, se establecieron 17 estaciones de muestreo (Tabla 1), las cuales se distribuyeron en grupos de 6 estaciones separadas por distancias de 2, 5 y 10 millas de la costa (Figura 1).</w:t>
      </w:r>
    </w:p>
    <w:p w14:paraId="646BBC46" w14:textId="77777777" w:rsidR="00F704EC" w:rsidRDefault="00CF0171">
      <w:r>
        <w:t>Tabla 1. Ubicación geográfica de las 18 estaciones de muestreo de las variables fisicoquímicas y biológicas.</w:t>
      </w:r>
    </w:p>
    <w:tbl>
      <w:tblPr>
        <w:tblW w:w="5000" w:type="pct"/>
        <w:tblLayout w:type="fixed"/>
        <w:tblLook w:val="0020" w:firstRow="1" w:lastRow="0" w:firstColumn="0" w:lastColumn="0" w:noHBand="0" w:noVBand="0"/>
      </w:tblPr>
      <w:tblGrid>
        <w:gridCol w:w="2768"/>
        <w:gridCol w:w="3009"/>
        <w:gridCol w:w="3250"/>
      </w:tblGrid>
      <w:tr w:rsidR="00F704EC" w14:paraId="646BBC4A" w14:textId="77777777" w:rsidTr="00EE54BC">
        <w:trPr>
          <w:tblHeader/>
        </w:trPr>
        <w:tc>
          <w:tcPr>
            <w:tcW w:w="2428" w:type="dxa"/>
            <w:tcBorders>
              <w:top w:val="single" w:sz="4" w:space="0" w:color="auto"/>
              <w:bottom w:val="single" w:sz="4" w:space="0" w:color="auto"/>
            </w:tcBorders>
          </w:tcPr>
          <w:p w14:paraId="646BBC47" w14:textId="77777777" w:rsidR="00F704EC" w:rsidRDefault="00CF0171">
            <w:pPr>
              <w:jc w:val="center"/>
            </w:pPr>
            <w:r>
              <w:t>Estaciones</w:t>
            </w:r>
          </w:p>
        </w:tc>
        <w:tc>
          <w:tcPr>
            <w:tcW w:w="2640" w:type="dxa"/>
            <w:tcBorders>
              <w:top w:val="single" w:sz="4" w:space="0" w:color="auto"/>
              <w:bottom w:val="single" w:sz="4" w:space="0" w:color="auto"/>
            </w:tcBorders>
          </w:tcPr>
          <w:p w14:paraId="646BBC48" w14:textId="77777777" w:rsidR="00F704EC" w:rsidRDefault="00CF0171">
            <w:pPr>
              <w:jc w:val="center"/>
            </w:pPr>
            <w:r>
              <w:t>Latitud</w:t>
            </w:r>
          </w:p>
        </w:tc>
        <w:tc>
          <w:tcPr>
            <w:tcW w:w="2851" w:type="dxa"/>
            <w:tcBorders>
              <w:top w:val="single" w:sz="4" w:space="0" w:color="auto"/>
              <w:bottom w:val="single" w:sz="4" w:space="0" w:color="auto"/>
            </w:tcBorders>
          </w:tcPr>
          <w:p w14:paraId="646BBC49" w14:textId="77777777" w:rsidR="00F704EC" w:rsidRDefault="00CF0171">
            <w:pPr>
              <w:jc w:val="center"/>
            </w:pPr>
            <w:r>
              <w:t>Longitud</w:t>
            </w:r>
          </w:p>
        </w:tc>
      </w:tr>
      <w:tr w:rsidR="00F704EC" w14:paraId="646BBC4E" w14:textId="77777777" w:rsidTr="00EE54BC">
        <w:tc>
          <w:tcPr>
            <w:tcW w:w="2428" w:type="dxa"/>
            <w:tcBorders>
              <w:top w:val="single" w:sz="4" w:space="0" w:color="auto"/>
            </w:tcBorders>
          </w:tcPr>
          <w:p w14:paraId="646BBC4B" w14:textId="77777777" w:rsidR="00F704EC" w:rsidRDefault="00CF0171">
            <w:pPr>
              <w:jc w:val="center"/>
            </w:pPr>
            <w:r>
              <w:t>34-1</w:t>
            </w:r>
          </w:p>
        </w:tc>
        <w:tc>
          <w:tcPr>
            <w:tcW w:w="2640" w:type="dxa"/>
            <w:tcBorders>
              <w:top w:val="single" w:sz="4" w:space="0" w:color="auto"/>
            </w:tcBorders>
          </w:tcPr>
          <w:p w14:paraId="646BBC4C" w14:textId="77777777" w:rsidR="00F704EC" w:rsidRDefault="00CF0171">
            <w:pPr>
              <w:jc w:val="center"/>
            </w:pPr>
            <w:r>
              <w:t>1°37’58.897” N</w:t>
            </w:r>
          </w:p>
        </w:tc>
        <w:tc>
          <w:tcPr>
            <w:tcW w:w="2851" w:type="dxa"/>
            <w:tcBorders>
              <w:top w:val="single" w:sz="4" w:space="0" w:color="auto"/>
            </w:tcBorders>
          </w:tcPr>
          <w:p w14:paraId="646BBC4D" w14:textId="77777777" w:rsidR="00F704EC" w:rsidRDefault="00CF0171">
            <w:pPr>
              <w:jc w:val="center"/>
            </w:pPr>
            <w:r>
              <w:t>79°1’20.824” W</w:t>
            </w:r>
          </w:p>
        </w:tc>
      </w:tr>
      <w:tr w:rsidR="00F704EC" w14:paraId="646BBC52" w14:textId="77777777">
        <w:tc>
          <w:tcPr>
            <w:tcW w:w="2428" w:type="dxa"/>
          </w:tcPr>
          <w:p w14:paraId="646BBC4F" w14:textId="77777777" w:rsidR="00F704EC" w:rsidRDefault="00CF0171">
            <w:pPr>
              <w:jc w:val="center"/>
            </w:pPr>
            <w:r>
              <w:t>34-5</w:t>
            </w:r>
          </w:p>
        </w:tc>
        <w:tc>
          <w:tcPr>
            <w:tcW w:w="2640" w:type="dxa"/>
          </w:tcPr>
          <w:p w14:paraId="646BBC50" w14:textId="77777777" w:rsidR="00F704EC" w:rsidRDefault="00CF0171">
            <w:pPr>
              <w:jc w:val="center"/>
            </w:pPr>
            <w:r>
              <w:t>1°40’2.388” N</w:t>
            </w:r>
          </w:p>
        </w:tc>
        <w:tc>
          <w:tcPr>
            <w:tcW w:w="2851" w:type="dxa"/>
          </w:tcPr>
          <w:p w14:paraId="646BBC51" w14:textId="77777777" w:rsidR="00F704EC" w:rsidRDefault="00CF0171">
            <w:pPr>
              <w:jc w:val="center"/>
            </w:pPr>
            <w:r>
              <w:t>79°4’35.796” W</w:t>
            </w:r>
          </w:p>
        </w:tc>
      </w:tr>
      <w:tr w:rsidR="00F704EC" w14:paraId="646BBC56" w14:textId="77777777">
        <w:tc>
          <w:tcPr>
            <w:tcW w:w="2428" w:type="dxa"/>
          </w:tcPr>
          <w:p w14:paraId="646BBC53" w14:textId="77777777" w:rsidR="00F704EC" w:rsidRDefault="00CF0171">
            <w:pPr>
              <w:jc w:val="center"/>
            </w:pPr>
            <w:r>
              <w:t>34-10</w:t>
            </w:r>
          </w:p>
        </w:tc>
        <w:tc>
          <w:tcPr>
            <w:tcW w:w="2640" w:type="dxa"/>
          </w:tcPr>
          <w:p w14:paraId="646BBC54" w14:textId="77777777" w:rsidR="00F704EC" w:rsidRDefault="00CF0171">
            <w:pPr>
              <w:jc w:val="center"/>
            </w:pPr>
            <w:r>
              <w:t>1°40’3.911” N</w:t>
            </w:r>
          </w:p>
        </w:tc>
        <w:tc>
          <w:tcPr>
            <w:tcW w:w="2851" w:type="dxa"/>
          </w:tcPr>
          <w:p w14:paraId="646BBC55" w14:textId="77777777" w:rsidR="00F704EC" w:rsidRDefault="00CF0171">
            <w:pPr>
              <w:jc w:val="center"/>
            </w:pPr>
            <w:r>
              <w:t>79°9’37.732” W</w:t>
            </w:r>
          </w:p>
        </w:tc>
      </w:tr>
      <w:tr w:rsidR="00F704EC" w14:paraId="646BBC5A" w14:textId="77777777">
        <w:tc>
          <w:tcPr>
            <w:tcW w:w="2428" w:type="dxa"/>
          </w:tcPr>
          <w:p w14:paraId="646BBC57" w14:textId="77777777" w:rsidR="00F704EC" w:rsidRDefault="00CF0171">
            <w:pPr>
              <w:jc w:val="center"/>
            </w:pPr>
            <w:r>
              <w:t>34A-1</w:t>
            </w:r>
          </w:p>
        </w:tc>
        <w:tc>
          <w:tcPr>
            <w:tcW w:w="2640" w:type="dxa"/>
          </w:tcPr>
          <w:p w14:paraId="646BBC58" w14:textId="77777777" w:rsidR="00F704EC" w:rsidRDefault="00CF0171">
            <w:pPr>
              <w:jc w:val="center"/>
            </w:pPr>
            <w:r>
              <w:t>1°37’57.788” N</w:t>
            </w:r>
          </w:p>
        </w:tc>
        <w:tc>
          <w:tcPr>
            <w:tcW w:w="2851" w:type="dxa"/>
          </w:tcPr>
          <w:p w14:paraId="646BBC59" w14:textId="77777777" w:rsidR="00F704EC" w:rsidRDefault="00CF0171">
            <w:pPr>
              <w:jc w:val="center"/>
            </w:pPr>
            <w:r>
              <w:t>79°5’18.812” W</w:t>
            </w:r>
          </w:p>
        </w:tc>
      </w:tr>
      <w:tr w:rsidR="00F704EC" w14:paraId="646BBC5E" w14:textId="77777777">
        <w:tc>
          <w:tcPr>
            <w:tcW w:w="2428" w:type="dxa"/>
          </w:tcPr>
          <w:p w14:paraId="646BBC5B" w14:textId="77777777" w:rsidR="00F704EC" w:rsidRDefault="00CF0171">
            <w:pPr>
              <w:jc w:val="center"/>
            </w:pPr>
            <w:r>
              <w:t>34A-5</w:t>
            </w:r>
          </w:p>
        </w:tc>
        <w:tc>
          <w:tcPr>
            <w:tcW w:w="2640" w:type="dxa"/>
          </w:tcPr>
          <w:p w14:paraId="646BBC5C" w14:textId="77777777" w:rsidR="00F704EC" w:rsidRDefault="00CF0171">
            <w:pPr>
              <w:jc w:val="center"/>
            </w:pPr>
            <w:r>
              <w:t>1°37’58.984” N</w:t>
            </w:r>
          </w:p>
        </w:tc>
        <w:tc>
          <w:tcPr>
            <w:tcW w:w="2851" w:type="dxa"/>
          </w:tcPr>
          <w:p w14:paraId="646BBC5D" w14:textId="77777777" w:rsidR="00F704EC" w:rsidRDefault="00CF0171">
            <w:pPr>
              <w:jc w:val="center"/>
            </w:pPr>
            <w:r>
              <w:t>79°10’24.305” W</w:t>
            </w:r>
          </w:p>
        </w:tc>
      </w:tr>
      <w:tr w:rsidR="00F704EC" w14:paraId="646BBC62" w14:textId="77777777">
        <w:tc>
          <w:tcPr>
            <w:tcW w:w="2428" w:type="dxa"/>
          </w:tcPr>
          <w:p w14:paraId="646BBC5F" w14:textId="77777777" w:rsidR="00F704EC" w:rsidRDefault="00CF0171">
            <w:pPr>
              <w:jc w:val="center"/>
            </w:pPr>
            <w:r>
              <w:t>34A-10</w:t>
            </w:r>
          </w:p>
        </w:tc>
        <w:tc>
          <w:tcPr>
            <w:tcW w:w="2640" w:type="dxa"/>
          </w:tcPr>
          <w:p w14:paraId="646BBC60" w14:textId="77777777" w:rsidR="00F704EC" w:rsidRDefault="00CF0171">
            <w:pPr>
              <w:jc w:val="center"/>
            </w:pPr>
            <w:r>
              <w:t>1° 37’ 59” N</w:t>
            </w:r>
          </w:p>
        </w:tc>
        <w:tc>
          <w:tcPr>
            <w:tcW w:w="2851" w:type="dxa"/>
          </w:tcPr>
          <w:p w14:paraId="646BBC61" w14:textId="77777777" w:rsidR="00F704EC" w:rsidRDefault="00CF0171">
            <w:pPr>
              <w:jc w:val="center"/>
            </w:pPr>
            <w:r>
              <w:t>79° 10’ 23.999” W</w:t>
            </w:r>
          </w:p>
        </w:tc>
      </w:tr>
      <w:tr w:rsidR="00F704EC" w14:paraId="646BBC66" w14:textId="77777777">
        <w:tc>
          <w:tcPr>
            <w:tcW w:w="2428" w:type="dxa"/>
          </w:tcPr>
          <w:p w14:paraId="646BBC63" w14:textId="77777777" w:rsidR="00F704EC" w:rsidRDefault="00CF0171">
            <w:pPr>
              <w:jc w:val="center"/>
            </w:pPr>
            <w:r>
              <w:t>34B-1</w:t>
            </w:r>
          </w:p>
        </w:tc>
        <w:tc>
          <w:tcPr>
            <w:tcW w:w="2640" w:type="dxa"/>
          </w:tcPr>
          <w:p w14:paraId="646BBC64" w14:textId="77777777" w:rsidR="00F704EC" w:rsidRDefault="00CF0171">
            <w:pPr>
              <w:jc w:val="center"/>
            </w:pPr>
            <w:r>
              <w:t>1°35’58.016” NN</w:t>
            </w:r>
          </w:p>
        </w:tc>
        <w:tc>
          <w:tcPr>
            <w:tcW w:w="2851" w:type="dxa"/>
          </w:tcPr>
          <w:p w14:paraId="646BBC65" w14:textId="77777777" w:rsidR="00F704EC" w:rsidRDefault="00CF0171">
            <w:pPr>
              <w:jc w:val="center"/>
            </w:pPr>
            <w:r>
              <w:t>78°59’51.299” W</w:t>
            </w:r>
          </w:p>
        </w:tc>
      </w:tr>
      <w:tr w:rsidR="00F704EC" w14:paraId="646BBC6A" w14:textId="77777777">
        <w:tc>
          <w:tcPr>
            <w:tcW w:w="2428" w:type="dxa"/>
          </w:tcPr>
          <w:p w14:paraId="646BBC67" w14:textId="77777777" w:rsidR="00F704EC" w:rsidRDefault="00CF0171">
            <w:pPr>
              <w:jc w:val="center"/>
            </w:pPr>
            <w:r>
              <w:lastRenderedPageBreak/>
              <w:t>34B-5</w:t>
            </w:r>
          </w:p>
        </w:tc>
        <w:tc>
          <w:tcPr>
            <w:tcW w:w="2640" w:type="dxa"/>
          </w:tcPr>
          <w:p w14:paraId="646BBC68" w14:textId="77777777" w:rsidR="00F704EC" w:rsidRDefault="00CF0171">
            <w:pPr>
              <w:jc w:val="center"/>
            </w:pPr>
            <w:r>
              <w:t>1°33’56.821” N</w:t>
            </w:r>
          </w:p>
        </w:tc>
        <w:tc>
          <w:tcPr>
            <w:tcW w:w="2851" w:type="dxa"/>
          </w:tcPr>
          <w:p w14:paraId="646BBC69" w14:textId="77777777" w:rsidR="00F704EC" w:rsidRDefault="00CF0171">
            <w:pPr>
              <w:jc w:val="center"/>
            </w:pPr>
            <w:r>
              <w:t>79°3’49.802” W</w:t>
            </w:r>
          </w:p>
        </w:tc>
      </w:tr>
      <w:tr w:rsidR="00F704EC" w14:paraId="646BBC6E" w14:textId="77777777">
        <w:tc>
          <w:tcPr>
            <w:tcW w:w="2428" w:type="dxa"/>
          </w:tcPr>
          <w:p w14:paraId="646BBC6B" w14:textId="77777777" w:rsidR="00F704EC" w:rsidRDefault="00CF0171">
            <w:pPr>
              <w:jc w:val="center"/>
            </w:pPr>
            <w:r>
              <w:t>34B-10</w:t>
            </w:r>
          </w:p>
        </w:tc>
        <w:tc>
          <w:tcPr>
            <w:tcW w:w="2640" w:type="dxa"/>
          </w:tcPr>
          <w:p w14:paraId="646BBC6C" w14:textId="77777777" w:rsidR="00F704EC" w:rsidRDefault="00CF0171">
            <w:pPr>
              <w:jc w:val="center"/>
            </w:pPr>
            <w:r>
              <w:t>1°35’56.638” N</w:t>
            </w:r>
          </w:p>
        </w:tc>
        <w:tc>
          <w:tcPr>
            <w:tcW w:w="2851" w:type="dxa"/>
          </w:tcPr>
          <w:p w14:paraId="646BBC6D" w14:textId="77777777" w:rsidR="00F704EC" w:rsidRDefault="00CF0171">
            <w:pPr>
              <w:jc w:val="center"/>
            </w:pPr>
            <w:r>
              <w:t>79°8’49.974” W</w:t>
            </w:r>
          </w:p>
        </w:tc>
      </w:tr>
      <w:tr w:rsidR="00F704EC" w14:paraId="646BBC72" w14:textId="77777777">
        <w:tc>
          <w:tcPr>
            <w:tcW w:w="2428" w:type="dxa"/>
          </w:tcPr>
          <w:p w14:paraId="646BBC6F" w14:textId="77777777" w:rsidR="00F704EC" w:rsidRDefault="00CF0171">
            <w:pPr>
              <w:jc w:val="center"/>
            </w:pPr>
            <w:r>
              <w:t>34C-5</w:t>
            </w:r>
          </w:p>
        </w:tc>
        <w:tc>
          <w:tcPr>
            <w:tcW w:w="2640" w:type="dxa"/>
          </w:tcPr>
          <w:p w14:paraId="646BBC70" w14:textId="77777777" w:rsidR="00F704EC" w:rsidRDefault="00CF0171">
            <w:pPr>
              <w:jc w:val="center"/>
            </w:pPr>
            <w:r>
              <w:t>1°33’54.598” N</w:t>
            </w:r>
          </w:p>
        </w:tc>
        <w:tc>
          <w:tcPr>
            <w:tcW w:w="2851" w:type="dxa"/>
          </w:tcPr>
          <w:p w14:paraId="646BBC71" w14:textId="77777777" w:rsidR="00F704EC" w:rsidRDefault="00CF0171">
            <w:pPr>
              <w:jc w:val="center"/>
            </w:pPr>
            <w:r>
              <w:t>79°1’1.700” W</w:t>
            </w:r>
          </w:p>
        </w:tc>
      </w:tr>
      <w:tr w:rsidR="00F704EC" w14:paraId="646BBC76" w14:textId="77777777">
        <w:tc>
          <w:tcPr>
            <w:tcW w:w="2428" w:type="dxa"/>
          </w:tcPr>
          <w:p w14:paraId="646BBC73" w14:textId="77777777" w:rsidR="00F704EC" w:rsidRDefault="00CF0171">
            <w:pPr>
              <w:jc w:val="center"/>
            </w:pPr>
            <w:r>
              <w:t>34C-10</w:t>
            </w:r>
          </w:p>
        </w:tc>
        <w:tc>
          <w:tcPr>
            <w:tcW w:w="2640" w:type="dxa"/>
          </w:tcPr>
          <w:p w14:paraId="646BBC74" w14:textId="77777777" w:rsidR="00F704EC" w:rsidRDefault="00CF0171">
            <w:pPr>
              <w:jc w:val="center"/>
            </w:pPr>
            <w:r>
              <w:t>1°33’53.035” N</w:t>
            </w:r>
          </w:p>
        </w:tc>
        <w:tc>
          <w:tcPr>
            <w:tcW w:w="2851" w:type="dxa"/>
          </w:tcPr>
          <w:p w14:paraId="646BBC75" w14:textId="77777777" w:rsidR="00F704EC" w:rsidRDefault="00CF0171">
            <w:pPr>
              <w:jc w:val="center"/>
            </w:pPr>
            <w:r>
              <w:t>79°6’5.339” W</w:t>
            </w:r>
          </w:p>
        </w:tc>
      </w:tr>
      <w:tr w:rsidR="00F704EC" w14:paraId="646BBC7A" w14:textId="77777777">
        <w:tc>
          <w:tcPr>
            <w:tcW w:w="2428" w:type="dxa"/>
          </w:tcPr>
          <w:p w14:paraId="646BBC77" w14:textId="77777777" w:rsidR="00F704EC" w:rsidRDefault="00CF0171">
            <w:pPr>
              <w:jc w:val="center"/>
            </w:pPr>
            <w:r>
              <w:t>34D-1</w:t>
            </w:r>
          </w:p>
        </w:tc>
        <w:tc>
          <w:tcPr>
            <w:tcW w:w="2640" w:type="dxa"/>
          </w:tcPr>
          <w:p w14:paraId="646BBC78" w14:textId="77777777" w:rsidR="00F704EC" w:rsidRDefault="00CF0171">
            <w:pPr>
              <w:jc w:val="center"/>
            </w:pPr>
            <w:r>
              <w:t>1° 31’ 50” N</w:t>
            </w:r>
          </w:p>
        </w:tc>
        <w:tc>
          <w:tcPr>
            <w:tcW w:w="2851" w:type="dxa"/>
          </w:tcPr>
          <w:p w14:paraId="646BBC79" w14:textId="77777777" w:rsidR="00F704EC" w:rsidRDefault="00CF0171">
            <w:pPr>
              <w:jc w:val="center"/>
            </w:pPr>
            <w:r>
              <w:t>78° 53’ 12” W</w:t>
            </w:r>
          </w:p>
        </w:tc>
      </w:tr>
      <w:tr w:rsidR="00F704EC" w14:paraId="646BBC7E" w14:textId="77777777">
        <w:tc>
          <w:tcPr>
            <w:tcW w:w="2428" w:type="dxa"/>
          </w:tcPr>
          <w:p w14:paraId="646BBC7B" w14:textId="77777777" w:rsidR="00F704EC" w:rsidRDefault="00CF0171">
            <w:pPr>
              <w:jc w:val="center"/>
            </w:pPr>
            <w:r>
              <w:t>34D-5</w:t>
            </w:r>
          </w:p>
        </w:tc>
        <w:tc>
          <w:tcPr>
            <w:tcW w:w="2640" w:type="dxa"/>
          </w:tcPr>
          <w:p w14:paraId="646BBC7C" w14:textId="77777777" w:rsidR="00F704EC" w:rsidRDefault="00CF0171">
            <w:pPr>
              <w:jc w:val="center"/>
            </w:pPr>
            <w:r>
              <w:t>1°31’47.489” N</w:t>
            </w:r>
          </w:p>
        </w:tc>
        <w:tc>
          <w:tcPr>
            <w:tcW w:w="2851" w:type="dxa"/>
          </w:tcPr>
          <w:p w14:paraId="646BBC7D" w14:textId="77777777" w:rsidR="00F704EC" w:rsidRDefault="00CF0171">
            <w:pPr>
              <w:jc w:val="center"/>
            </w:pPr>
            <w:r>
              <w:t>78°57’3.150” W</w:t>
            </w:r>
          </w:p>
        </w:tc>
      </w:tr>
      <w:tr w:rsidR="00F704EC" w14:paraId="646BBC82" w14:textId="77777777">
        <w:tc>
          <w:tcPr>
            <w:tcW w:w="2428" w:type="dxa"/>
          </w:tcPr>
          <w:p w14:paraId="646BBC7F" w14:textId="77777777" w:rsidR="00F704EC" w:rsidRDefault="00CF0171">
            <w:pPr>
              <w:jc w:val="center"/>
            </w:pPr>
            <w:r>
              <w:t>34D-10</w:t>
            </w:r>
          </w:p>
        </w:tc>
        <w:tc>
          <w:tcPr>
            <w:tcW w:w="2640" w:type="dxa"/>
          </w:tcPr>
          <w:p w14:paraId="646BBC80" w14:textId="77777777" w:rsidR="00F704EC" w:rsidRDefault="00CF0171">
            <w:pPr>
              <w:jc w:val="center"/>
            </w:pPr>
            <w:r>
              <w:t>1°31’47.788” N</w:t>
            </w:r>
          </w:p>
        </w:tc>
        <w:tc>
          <w:tcPr>
            <w:tcW w:w="2851" w:type="dxa"/>
          </w:tcPr>
          <w:p w14:paraId="646BBC81" w14:textId="77777777" w:rsidR="00F704EC" w:rsidRDefault="00CF0171">
            <w:pPr>
              <w:jc w:val="center"/>
            </w:pPr>
            <w:r>
              <w:t>79°2’5.820” W</w:t>
            </w:r>
          </w:p>
        </w:tc>
      </w:tr>
      <w:tr w:rsidR="00F704EC" w14:paraId="646BBC86" w14:textId="77777777">
        <w:tc>
          <w:tcPr>
            <w:tcW w:w="2428" w:type="dxa"/>
          </w:tcPr>
          <w:p w14:paraId="646BBC83" w14:textId="77777777" w:rsidR="00F704EC" w:rsidRDefault="00CF0171">
            <w:pPr>
              <w:jc w:val="center"/>
            </w:pPr>
            <w:r>
              <w:t>35-2</w:t>
            </w:r>
          </w:p>
        </w:tc>
        <w:tc>
          <w:tcPr>
            <w:tcW w:w="2640" w:type="dxa"/>
          </w:tcPr>
          <w:p w14:paraId="646BBC84" w14:textId="77777777" w:rsidR="00F704EC" w:rsidRDefault="00CF0171">
            <w:pPr>
              <w:jc w:val="center"/>
            </w:pPr>
            <w:r>
              <w:t>1° 29’ 46” N</w:t>
            </w:r>
          </w:p>
        </w:tc>
        <w:tc>
          <w:tcPr>
            <w:tcW w:w="2851" w:type="dxa"/>
          </w:tcPr>
          <w:p w14:paraId="646BBC85" w14:textId="77777777" w:rsidR="00F704EC" w:rsidRDefault="00CF0171">
            <w:pPr>
              <w:jc w:val="center"/>
            </w:pPr>
            <w:r>
              <w:t>78° 53’ 12.999” W</w:t>
            </w:r>
          </w:p>
        </w:tc>
      </w:tr>
      <w:tr w:rsidR="00F704EC" w14:paraId="646BBC8A" w14:textId="77777777">
        <w:tc>
          <w:tcPr>
            <w:tcW w:w="2428" w:type="dxa"/>
          </w:tcPr>
          <w:p w14:paraId="646BBC87" w14:textId="77777777" w:rsidR="00F704EC" w:rsidRDefault="00CF0171">
            <w:pPr>
              <w:jc w:val="center"/>
            </w:pPr>
            <w:r>
              <w:t>35-5</w:t>
            </w:r>
          </w:p>
        </w:tc>
        <w:tc>
          <w:tcPr>
            <w:tcW w:w="2640" w:type="dxa"/>
          </w:tcPr>
          <w:p w14:paraId="646BBC88" w14:textId="77777777" w:rsidR="00F704EC" w:rsidRDefault="00CF0171">
            <w:pPr>
              <w:jc w:val="center"/>
            </w:pPr>
            <w:r>
              <w:t>1°29’45.881” N</w:t>
            </w:r>
          </w:p>
        </w:tc>
        <w:tc>
          <w:tcPr>
            <w:tcW w:w="2851" w:type="dxa"/>
          </w:tcPr>
          <w:p w14:paraId="646BBC89" w14:textId="77777777" w:rsidR="00F704EC" w:rsidRDefault="00CF0171">
            <w:pPr>
              <w:jc w:val="center"/>
            </w:pPr>
            <w:r>
              <w:t>78°57’10.145” W</w:t>
            </w:r>
          </w:p>
        </w:tc>
      </w:tr>
      <w:tr w:rsidR="00F704EC" w14:paraId="646BBC8E" w14:textId="77777777">
        <w:tc>
          <w:tcPr>
            <w:tcW w:w="2428" w:type="dxa"/>
          </w:tcPr>
          <w:p w14:paraId="646BBC8B" w14:textId="77777777" w:rsidR="00F704EC" w:rsidRDefault="00CF0171">
            <w:pPr>
              <w:jc w:val="center"/>
            </w:pPr>
            <w:r>
              <w:t>35-10</w:t>
            </w:r>
          </w:p>
        </w:tc>
        <w:tc>
          <w:tcPr>
            <w:tcW w:w="2640" w:type="dxa"/>
          </w:tcPr>
          <w:p w14:paraId="646BBC8C" w14:textId="77777777" w:rsidR="00F704EC" w:rsidRDefault="00CF0171">
            <w:pPr>
              <w:jc w:val="center"/>
            </w:pPr>
            <w:r>
              <w:t>1° 29’ 44” N</w:t>
            </w:r>
          </w:p>
        </w:tc>
        <w:tc>
          <w:tcPr>
            <w:tcW w:w="2851" w:type="dxa"/>
          </w:tcPr>
          <w:p w14:paraId="646BBC8D" w14:textId="77777777" w:rsidR="00F704EC" w:rsidRDefault="00CF0171">
            <w:pPr>
              <w:jc w:val="center"/>
            </w:pPr>
            <w:r>
              <w:t>79° 2’ 12” W</w:t>
            </w:r>
          </w:p>
        </w:tc>
      </w:tr>
    </w:tbl>
    <w:p w14:paraId="646BBC8F" w14:textId="77777777" w:rsidR="00F704EC" w:rsidRDefault="00CF0171">
      <w:pPr>
        <w:pStyle w:val="Ttulo2"/>
      </w:pPr>
      <w:bookmarkStart w:id="35" w:name="descripción-del-muestreo."/>
      <w:bookmarkEnd w:id="34"/>
      <w:r>
        <w:t>Descripción del muestreo.</w:t>
      </w:r>
    </w:p>
    <w:p w14:paraId="646BBC90" w14:textId="77777777" w:rsidR="00F704EC" w:rsidRDefault="00CF0171">
      <w:pPr>
        <w:pStyle w:val="Ttulo4"/>
      </w:pPr>
      <w:bookmarkStart w:id="36" w:name="fase-de-campo."/>
      <w:r>
        <w:t>Fase de Campo.</w:t>
      </w:r>
    </w:p>
    <w:p w14:paraId="646BBC91" w14:textId="77777777" w:rsidR="00F704EC" w:rsidRDefault="00CF0171">
      <w:r>
        <w:t xml:space="preserve">Se realizaron muestreos en cada una de las estaciones durante la fase diurna de la pleamar y la bajamar entre los días 25 y 30 de noviembre de 2018. En cada estación, se midió la transparencia del agua utilizando un disco </w:t>
      </w:r>
      <w:r>
        <w:rPr>
          <w:i/>
          <w:iCs/>
        </w:rPr>
        <w:t>Secchi</w:t>
      </w:r>
      <w:r>
        <w:t xml:space="preserve"> y se registraron la temperatura y la salinidad con un perfilador CTD 19 PLUS. Además, se recolectaron muestras de agua superficial para análisis químicos utilizando una botella </w:t>
      </w:r>
      <w:proofErr w:type="spellStart"/>
      <w:r>
        <w:rPr>
          <w:i/>
          <w:iCs/>
        </w:rPr>
        <w:t>Niskin</w:t>
      </w:r>
      <w:proofErr w:type="spellEnd"/>
      <w:r>
        <w:t xml:space="preserve"> de 5 litros. Estas muestras se preservaron y transportaron al laboratorio del Centro de Investigaciones Oceanográficas e Hidrográficas del Pacífico – CCCP para su posterior procesamiento y análisis.</w:t>
      </w:r>
    </w:p>
    <w:p w14:paraId="646BBC92" w14:textId="77777777" w:rsidR="00F704EC" w:rsidRDefault="00CF0171">
      <w:r>
        <w:t xml:space="preserve">Para la recolección de muestras de fitoplancton, se utilizó un recipiente con un volumen fijo de 20 litros. El agua recolectada se filtró a través de una malla de 53 </w:t>
      </w:r>
      <m:oMath>
        <m:r>
          <w:rPr>
            <w:rFonts w:ascii="Cambria Math" w:hAnsi="Cambria Math"/>
          </w:rPr>
          <m:t>µm</m:t>
        </m:r>
      </m:oMath>
      <w:r>
        <w:t xml:space="preserve"> de poro, obteniendo un volumen total de muestra concentrada de 500 ml la cual se fijo con una solución de formalina neutralizada con tetraborato de sodio, quedando a una concentración final del 5%.</w:t>
      </w:r>
    </w:p>
    <w:p w14:paraId="646BBC93" w14:textId="77777777" w:rsidR="00F704EC" w:rsidRDefault="00CF0171">
      <w:pPr>
        <w:pStyle w:val="Ttulo4"/>
      </w:pPr>
      <w:bookmarkStart w:id="37" w:name="fase-de-laboratorio."/>
      <w:bookmarkEnd w:id="36"/>
      <w:r>
        <w:t>Fase de Laboratorio.</w:t>
      </w:r>
    </w:p>
    <w:p w14:paraId="646BBC94" w14:textId="77777777" w:rsidR="00F704EC" w:rsidRDefault="00CF0171">
      <w:r>
        <w:t xml:space="preserve">Se realizaron análisis químicos en las muestras de agua colectadas para determinar el pH, las concentraciones de sólidos suspendidos y nutrientes, incluyendo amonio </w:t>
      </w:r>
      <m:oMath>
        <m:sSup>
          <m:sSupPr>
            <m:ctrlPr>
              <w:rPr>
                <w:rFonts w:ascii="Cambria Math" w:hAnsi="Cambria Math"/>
              </w:rPr>
            </m:ctrlPr>
          </m:sSupPr>
          <m:e>
            <m:d>
              <m:dPr>
                <m:begChr m:val="["/>
                <m:endChr m:val="]"/>
                <m:ctrlPr>
                  <w:rPr>
                    <w:rFonts w:ascii="Cambria Math" w:hAnsi="Cambria Math"/>
                  </w:rPr>
                </m:ctrlPr>
              </m:dPr>
              <m:e>
                <m:r>
                  <w:rPr>
                    <w:rFonts w:ascii="Cambria Math" w:hAnsi="Cambria Math"/>
                  </w:rPr>
                  <m:t>N</m:t>
                </m:r>
                <m:sSub>
                  <m:sSubPr>
                    <m:ctrlPr>
                      <w:rPr>
                        <w:rFonts w:ascii="Cambria Math" w:hAnsi="Cambria Math"/>
                      </w:rPr>
                    </m:ctrlPr>
                  </m:sSubPr>
                  <m:e>
                    <m:r>
                      <w:rPr>
                        <w:rFonts w:ascii="Cambria Math" w:hAnsi="Cambria Math"/>
                      </w:rPr>
                      <m:t>H</m:t>
                    </m:r>
                  </m:e>
                  <m:sub>
                    <m:r>
                      <w:rPr>
                        <w:rFonts w:ascii="Cambria Math" w:hAnsi="Cambria Math"/>
                      </w:rPr>
                      <m:t>4</m:t>
                    </m:r>
                  </m:sub>
                </m:sSub>
              </m:e>
            </m:d>
          </m:e>
          <m:sup>
            <m:r>
              <m:rPr>
                <m:sty m:val="p"/>
              </m:rPr>
              <w:rPr>
                <w:rFonts w:ascii="Cambria Math" w:hAnsi="Cambria Math"/>
              </w:rPr>
              <m:t>-</m:t>
            </m:r>
          </m:sup>
        </m:sSup>
      </m:oMath>
      <w:r>
        <w:t xml:space="preserve">, nitritos </w:t>
      </w:r>
      <m:oMath>
        <m:sSup>
          <m:sSupPr>
            <m:ctrlPr>
              <w:rPr>
                <w:rFonts w:ascii="Cambria Math" w:hAnsi="Cambria Math"/>
              </w:rPr>
            </m:ctrlPr>
          </m:sSupPr>
          <m:e>
            <m:d>
              <m:dPr>
                <m:begChr m:val="["/>
                <m:endChr m:val="]"/>
                <m:ctrlPr>
                  <w:rPr>
                    <w:rFonts w:ascii="Cambria Math" w:hAnsi="Cambria Math"/>
                  </w:rPr>
                </m:ctrlPr>
              </m:dPr>
              <m:e>
                <m:r>
                  <w:rPr>
                    <w:rFonts w:ascii="Cambria Math" w:hAnsi="Cambria Math"/>
                  </w:rPr>
                  <m:t>N</m:t>
                </m:r>
                <m:sSub>
                  <m:sSubPr>
                    <m:ctrlPr>
                      <w:rPr>
                        <w:rFonts w:ascii="Cambria Math" w:hAnsi="Cambria Math"/>
                      </w:rPr>
                    </m:ctrlPr>
                  </m:sSubPr>
                  <m:e>
                    <m:r>
                      <w:rPr>
                        <w:rFonts w:ascii="Cambria Math" w:hAnsi="Cambria Math"/>
                      </w:rPr>
                      <m:t>O</m:t>
                    </m:r>
                  </m:e>
                  <m:sub>
                    <m:r>
                      <w:rPr>
                        <w:rFonts w:ascii="Cambria Math" w:hAnsi="Cambria Math"/>
                      </w:rPr>
                      <m:t>2</m:t>
                    </m:r>
                  </m:sub>
                </m:sSub>
              </m:e>
            </m:d>
          </m:e>
          <m:sup>
            <m:r>
              <m:rPr>
                <m:sty m:val="p"/>
              </m:rPr>
              <w:rPr>
                <w:rFonts w:ascii="Cambria Math" w:hAnsi="Cambria Math"/>
              </w:rPr>
              <m:t>-</m:t>
            </m:r>
          </m:sup>
        </m:sSup>
      </m:oMath>
      <w:r>
        <w:t xml:space="preserve">, nitratos </w:t>
      </w:r>
      <m:oMath>
        <m:sSup>
          <m:sSupPr>
            <m:ctrlPr>
              <w:rPr>
                <w:rFonts w:ascii="Cambria Math" w:hAnsi="Cambria Math"/>
              </w:rPr>
            </m:ctrlPr>
          </m:sSupPr>
          <m:e>
            <m:d>
              <m:dPr>
                <m:begChr m:val="["/>
                <m:endChr m:val="]"/>
                <m:ctrlPr>
                  <w:rPr>
                    <w:rFonts w:ascii="Cambria Math" w:hAnsi="Cambria Math"/>
                  </w:rPr>
                </m:ctrlPr>
              </m:dPr>
              <m:e>
                <m:r>
                  <w:rPr>
                    <w:rFonts w:ascii="Cambria Math" w:hAnsi="Cambria Math"/>
                  </w:rPr>
                  <m:t>N</m:t>
                </m:r>
                <m:sSub>
                  <m:sSubPr>
                    <m:ctrlPr>
                      <w:rPr>
                        <w:rFonts w:ascii="Cambria Math" w:hAnsi="Cambria Math"/>
                      </w:rPr>
                    </m:ctrlPr>
                  </m:sSubPr>
                  <m:e>
                    <m:r>
                      <w:rPr>
                        <w:rFonts w:ascii="Cambria Math" w:hAnsi="Cambria Math"/>
                      </w:rPr>
                      <m:t>O</m:t>
                    </m:r>
                  </m:e>
                  <m:sub>
                    <m:r>
                      <w:rPr>
                        <w:rFonts w:ascii="Cambria Math" w:hAnsi="Cambria Math"/>
                      </w:rPr>
                      <m:t>3</m:t>
                    </m:r>
                  </m:sub>
                </m:sSub>
              </m:e>
            </m:d>
          </m:e>
          <m:sup>
            <m:r>
              <m:rPr>
                <m:sty m:val="p"/>
              </m:rPr>
              <w:rPr>
                <w:rFonts w:ascii="Cambria Math" w:hAnsi="Cambria Math"/>
              </w:rPr>
              <m:t>-</m:t>
            </m:r>
          </m:sup>
        </m:sSup>
      </m:oMath>
      <w:r>
        <w:t xml:space="preserve">, fosfatos </w:t>
      </w:r>
      <m:oMath>
        <m:sSup>
          <m:sSupPr>
            <m:ctrlPr>
              <w:rPr>
                <w:rFonts w:ascii="Cambria Math" w:hAnsi="Cambria Math"/>
              </w:rPr>
            </m:ctrlPr>
          </m:sSupPr>
          <m:e>
            <m:d>
              <m:dPr>
                <m:begChr m:val="["/>
                <m:endChr m:val="]"/>
                <m:ctrlPr>
                  <w:rPr>
                    <w:rFonts w:ascii="Cambria Math" w:hAnsi="Cambria Math"/>
                  </w:rPr>
                </m:ctrlPr>
              </m:dPr>
              <m:e>
                <m:r>
                  <w:rPr>
                    <w:rFonts w:ascii="Cambria Math" w:hAnsi="Cambria Math"/>
                  </w:rPr>
                  <m:t>P</m:t>
                </m:r>
                <m:sSub>
                  <m:sSubPr>
                    <m:ctrlPr>
                      <w:rPr>
                        <w:rFonts w:ascii="Cambria Math" w:hAnsi="Cambria Math"/>
                      </w:rPr>
                    </m:ctrlPr>
                  </m:sSubPr>
                  <m:e>
                    <m:r>
                      <w:rPr>
                        <w:rFonts w:ascii="Cambria Math" w:hAnsi="Cambria Math"/>
                      </w:rPr>
                      <m:t>O</m:t>
                    </m:r>
                  </m:e>
                  <m:sub>
                    <m:r>
                      <w:rPr>
                        <w:rFonts w:ascii="Cambria Math" w:hAnsi="Cambria Math"/>
                      </w:rPr>
                      <m:t>4</m:t>
                    </m:r>
                  </m:sub>
                </m:sSub>
              </m:e>
            </m:d>
          </m:e>
          <m:sup>
            <m:r>
              <m:rPr>
                <m:sty m:val="p"/>
              </m:rPr>
              <w:rPr>
                <w:rFonts w:ascii="Cambria Math" w:hAnsi="Cambria Math"/>
              </w:rPr>
              <m:t>-</m:t>
            </m:r>
            <m:r>
              <w:rPr>
                <w:rFonts w:ascii="Cambria Math" w:hAnsi="Cambria Math"/>
              </w:rPr>
              <m:t>3</m:t>
            </m:r>
          </m:sup>
        </m:sSup>
      </m:oMath>
      <w:r>
        <w:t xml:space="preserve"> y silicatos </w:t>
      </w:r>
      <m:oMath>
        <m:sSup>
          <m:sSupPr>
            <m:ctrlPr>
              <w:rPr>
                <w:rFonts w:ascii="Cambria Math" w:hAnsi="Cambria Math"/>
              </w:rPr>
            </m:ctrlPr>
          </m:sSupPr>
          <m:e>
            <m:d>
              <m:dPr>
                <m:begChr m:val="["/>
                <m:endChr m:val="]"/>
                <m:ctrlPr>
                  <w:rPr>
                    <w:rFonts w:ascii="Cambria Math" w:hAnsi="Cambria Math"/>
                  </w:rPr>
                </m:ctrlPr>
              </m:dPr>
              <m:e>
                <m:r>
                  <w:rPr>
                    <w:rFonts w:ascii="Cambria Math" w:hAnsi="Cambria Math"/>
                  </w:rPr>
                  <m:t>Si</m:t>
                </m:r>
                <m:sSub>
                  <m:sSubPr>
                    <m:ctrlPr>
                      <w:rPr>
                        <w:rFonts w:ascii="Cambria Math" w:hAnsi="Cambria Math"/>
                      </w:rPr>
                    </m:ctrlPr>
                  </m:sSubPr>
                  <m:e>
                    <m:r>
                      <w:rPr>
                        <w:rFonts w:ascii="Cambria Math" w:hAnsi="Cambria Math"/>
                      </w:rPr>
                      <m:t>O</m:t>
                    </m:r>
                  </m:e>
                  <m:sub>
                    <m:r>
                      <w:rPr>
                        <w:rFonts w:ascii="Cambria Math" w:hAnsi="Cambria Math"/>
                      </w:rPr>
                      <m:t>3</m:t>
                    </m:r>
                  </m:sub>
                </m:sSub>
              </m:e>
            </m:d>
          </m:e>
          <m:sup>
            <m:r>
              <m:rPr>
                <m:sty m:val="p"/>
              </m:rPr>
              <w:rPr>
                <w:rFonts w:ascii="Cambria Math" w:hAnsi="Cambria Math"/>
              </w:rPr>
              <m:t>-</m:t>
            </m:r>
            <m:r>
              <w:rPr>
                <w:rFonts w:ascii="Cambria Math" w:hAnsi="Cambria Math"/>
              </w:rPr>
              <m:t>2</m:t>
            </m:r>
          </m:sup>
        </m:sSup>
      </m:oMath>
      <w:r>
        <w:t>. Para la determinación del amonio, se siguió el método colorimétrico del azul de indofenol, según lo descrito por Strickland &amp; Parsons (1972). Para los nitritos, se empleó el método colorimétrico descrito por Bendschneider &amp; Robinson (1952), mientras que para los nitratos se utilizó el método colorimétrico de reducción con cadmio-cobre, siguiendo a Strickland &amp; Parsons (1972). Los fosfatos se analizaron mediante el método del ácido ascórbico (Murphy &amp; Riley, 1958), y los silicatos se determinaron utilizando el método del metol-sulfito, también descrito por Strickland &amp; Parsons (1972).</w:t>
      </w:r>
    </w:p>
    <w:p w14:paraId="646BBC95" w14:textId="0B6DAFD4" w:rsidR="00F704EC" w:rsidRDefault="00CF0171">
      <w:r>
        <w:lastRenderedPageBreak/>
        <w:t>En cuanto a las muestras biológicas recolectadas, se determinó el número de géneros y la abundancia de células de fitoplancton por litro (</w:t>
      </w:r>
      <m:oMath>
        <m:r>
          <w:rPr>
            <w:rFonts w:ascii="Cambria Math" w:hAnsi="Cambria Math"/>
          </w:rPr>
          <m:t>Cel </m:t>
        </m:r>
        <m:sSup>
          <m:sSupPr>
            <m:ctrlPr>
              <w:rPr>
                <w:rFonts w:ascii="Cambria Math" w:hAnsi="Cambria Math"/>
              </w:rPr>
            </m:ctrlPr>
          </m:sSupPr>
          <m:e>
            <m:r>
              <w:rPr>
                <w:rFonts w:ascii="Cambria Math" w:hAnsi="Cambria Math"/>
              </w:rPr>
              <m:t>L</m:t>
            </m:r>
          </m:e>
          <m:sup>
            <m:r>
              <m:rPr>
                <m:sty m:val="p"/>
              </m:rPr>
              <w:rPr>
                <w:rFonts w:ascii="Cambria Math" w:hAnsi="Cambria Math"/>
              </w:rPr>
              <m:t>-</m:t>
            </m:r>
            <m:r>
              <w:rPr>
                <w:rFonts w:ascii="Cambria Math" w:hAnsi="Cambria Math"/>
              </w:rPr>
              <m:t>1</m:t>
            </m:r>
          </m:sup>
        </m:sSup>
      </m:oMath>
      <w:r>
        <w:t xml:space="preserve">) mediante la toma de alícuotas y el conteo posterior en una cámara </w:t>
      </w:r>
      <w:r>
        <w:rPr>
          <w:i/>
          <w:iCs/>
        </w:rPr>
        <w:t>Sedgwick-Rafter</w:t>
      </w:r>
      <w:r>
        <w:t xml:space="preserve"> de 1 </w:t>
      </w:r>
      <m:oMath>
        <m:r>
          <w:rPr>
            <w:rFonts w:ascii="Cambria Math" w:hAnsi="Cambria Math"/>
          </w:rPr>
          <m:t>ml</m:t>
        </m:r>
      </m:oMath>
      <w:r>
        <w:t xml:space="preserve"> de volumen. Además, se evaluó la concentración de clorofila </w:t>
      </w:r>
      <w:del w:id="38" w:author="Humberto Quintana" w:date="2024-11-14T11:43:00Z">
        <w:r w:rsidDel="00A763B2">
          <w:delText>–</w:delText>
        </w:r>
      </w:del>
      <w:r>
        <w:t xml:space="preserve"> </w:t>
      </w:r>
      <m:oMath>
        <m:r>
          <w:ins w:id="39" w:author="Humberto Quintana" w:date="2024-11-14T11:42:00Z">
            <w:rPr>
              <w:rFonts w:ascii="Cambria Math" w:hAnsi="Cambria Math"/>
            </w:rPr>
            <m:t>a</m:t>
          </w:ins>
        </m:r>
        <m:r>
          <w:del w:id="40" w:author="Humberto Quintana" w:date="2024-11-14T11:42:00Z">
            <w:rPr>
              <w:rFonts w:ascii="Cambria Math" w:hAnsi="Cambria Math"/>
            </w:rPr>
            <m:t>α</m:t>
          </w:del>
        </m:r>
      </m:oMath>
      <w:r>
        <w:t xml:space="preserve"> utilizando el método tricromático 10200 H, como se describe en los </w:t>
      </w:r>
      <w:r>
        <w:rPr>
          <w:i/>
          <w:iCs/>
        </w:rPr>
        <w:t xml:space="preserve">Standard </w:t>
      </w:r>
      <w:proofErr w:type="spellStart"/>
      <w:r>
        <w:rPr>
          <w:i/>
          <w:iCs/>
        </w:rPr>
        <w:t>Methods</w:t>
      </w:r>
      <w:proofErr w:type="spellEnd"/>
      <w:r>
        <w:rPr>
          <w:i/>
          <w:iCs/>
        </w:rPr>
        <w:t xml:space="preserve"> </w:t>
      </w:r>
      <w:proofErr w:type="spellStart"/>
      <w:r>
        <w:rPr>
          <w:i/>
          <w:iCs/>
        </w:rPr>
        <w:t>for</w:t>
      </w:r>
      <w:proofErr w:type="spellEnd"/>
      <w:r>
        <w:rPr>
          <w:i/>
          <w:iCs/>
        </w:rPr>
        <w:t xml:space="preserve"> the </w:t>
      </w:r>
      <w:proofErr w:type="spellStart"/>
      <w:r>
        <w:rPr>
          <w:i/>
          <w:iCs/>
        </w:rPr>
        <w:t>Examination</w:t>
      </w:r>
      <w:proofErr w:type="spellEnd"/>
      <w:r>
        <w:rPr>
          <w:i/>
          <w:iCs/>
        </w:rPr>
        <w:t xml:space="preserve"> </w:t>
      </w:r>
      <w:proofErr w:type="spellStart"/>
      <w:r>
        <w:rPr>
          <w:i/>
          <w:iCs/>
        </w:rPr>
        <w:t>of</w:t>
      </w:r>
      <w:proofErr w:type="spellEnd"/>
      <w:r>
        <w:rPr>
          <w:i/>
          <w:iCs/>
        </w:rPr>
        <w:t xml:space="preserve"> </w:t>
      </w:r>
      <w:proofErr w:type="spellStart"/>
      <w:r>
        <w:rPr>
          <w:i/>
          <w:iCs/>
        </w:rPr>
        <w:t>Water</w:t>
      </w:r>
      <w:proofErr w:type="spellEnd"/>
      <w:r>
        <w:rPr>
          <w:i/>
          <w:iCs/>
        </w:rPr>
        <w:t xml:space="preserve"> and </w:t>
      </w:r>
      <w:proofErr w:type="spellStart"/>
      <w:r>
        <w:rPr>
          <w:i/>
          <w:iCs/>
        </w:rPr>
        <w:t>Wastewater</w:t>
      </w:r>
      <w:proofErr w:type="spellEnd"/>
      <w:r>
        <w:t xml:space="preserve"> (</w:t>
      </w:r>
      <w:proofErr w:type="spellStart"/>
      <w:r>
        <w:t>Lipps</w:t>
      </w:r>
      <w:proofErr w:type="spellEnd"/>
      <w:r>
        <w:t xml:space="preserve"> et al., 2023).</w:t>
      </w:r>
    </w:p>
    <w:p w14:paraId="646BBC96" w14:textId="77777777" w:rsidR="00F704EC" w:rsidRDefault="00CF0171">
      <w:pPr>
        <w:pStyle w:val="Ttulo4"/>
      </w:pPr>
      <w:bookmarkStart w:id="41" w:name="fase-de-análisis."/>
      <w:bookmarkEnd w:id="37"/>
      <w:r>
        <w:t>Fase de Análisis.</w:t>
      </w:r>
    </w:p>
    <w:p w14:paraId="646BBC97" w14:textId="77777777" w:rsidR="00F704EC" w:rsidRDefault="00CF0171">
      <w:r>
        <w:t>En total se obtuvieron datos para 19 variables que se dividieron en 2 físicas (temperatura superficial del mar (</w:t>
      </w:r>
      <m:oMath>
        <m:r>
          <m:rPr>
            <m:sty m:val="p"/>
          </m:rPr>
          <w:rPr>
            <w:rFonts w:ascii="Cambria Math" w:hAnsi="Cambria Math"/>
          </w:rPr>
          <m:t>°</m:t>
        </m:r>
        <m:r>
          <w:rPr>
            <w:rFonts w:ascii="Cambria Math" w:hAnsi="Cambria Math"/>
          </w:rPr>
          <m:t>C</m:t>
        </m:r>
      </m:oMath>
      <w:r>
        <w:t>) y transparencia medida en metros), 8 químicas (solidos suspendidos (</w:t>
      </w:r>
      <m:oMath>
        <m:r>
          <w:rPr>
            <w:rFonts w:ascii="Cambria Math" w:hAnsi="Cambria Math"/>
          </w:rPr>
          <m:t>mg </m:t>
        </m:r>
        <m:sSup>
          <m:sSupPr>
            <m:ctrlPr>
              <w:rPr>
                <w:rFonts w:ascii="Cambria Math" w:hAnsi="Cambria Math"/>
              </w:rPr>
            </m:ctrlPr>
          </m:sSupPr>
          <m:e>
            <m:r>
              <w:rPr>
                <w:rFonts w:ascii="Cambria Math" w:hAnsi="Cambria Math"/>
              </w:rPr>
              <m:t>L</m:t>
            </m:r>
          </m:e>
          <m:sup>
            <m:r>
              <m:rPr>
                <m:sty m:val="p"/>
              </m:rPr>
              <w:rPr>
                <w:rFonts w:ascii="Cambria Math" w:hAnsi="Cambria Math"/>
              </w:rPr>
              <m:t>-</m:t>
            </m:r>
            <m:r>
              <w:rPr>
                <w:rFonts w:ascii="Cambria Math" w:hAnsi="Cambria Math"/>
              </w:rPr>
              <m:t>1</m:t>
            </m:r>
          </m:sup>
        </m:sSup>
      </m:oMath>
      <w:r>
        <w:t>), salinidad (</w:t>
      </w:r>
      <m:oMath>
        <m:r>
          <w:rPr>
            <w:rFonts w:ascii="Cambria Math" w:hAnsi="Cambria Math"/>
          </w:rPr>
          <m:t>PSU</m:t>
        </m:r>
      </m:oMath>
      <w:r>
        <w:t>), amonio (</w:t>
      </w:r>
      <m:oMath>
        <m:r>
          <w:rPr>
            <w:rFonts w:ascii="Cambria Math" w:hAnsi="Cambria Math"/>
          </w:rPr>
          <m:t>µM</m:t>
        </m:r>
      </m:oMath>
      <w:r>
        <w:t>), nitritos (</w:t>
      </w:r>
      <m:oMath>
        <m:r>
          <w:rPr>
            <w:rFonts w:ascii="Cambria Math" w:hAnsi="Cambria Math"/>
          </w:rPr>
          <m:t>µM</m:t>
        </m:r>
      </m:oMath>
      <w:r>
        <w:t>), nitratos (</w:t>
      </w:r>
      <m:oMath>
        <m:r>
          <w:rPr>
            <w:rFonts w:ascii="Cambria Math" w:hAnsi="Cambria Math"/>
          </w:rPr>
          <m:t>µM</m:t>
        </m:r>
      </m:oMath>
      <w:r>
        <w:t>), fosfatos (</w:t>
      </w:r>
      <m:oMath>
        <m:r>
          <w:rPr>
            <w:rFonts w:ascii="Cambria Math" w:hAnsi="Cambria Math"/>
          </w:rPr>
          <m:t>µM</m:t>
        </m:r>
      </m:oMath>
      <w:r>
        <w:t>), silicatos (</w:t>
      </w:r>
      <m:oMath>
        <m:r>
          <w:rPr>
            <w:rFonts w:ascii="Cambria Math" w:hAnsi="Cambria Math"/>
          </w:rPr>
          <m:t>µM</m:t>
        </m:r>
      </m:oMath>
      <w:r>
        <w:t xml:space="preserve">) y </w:t>
      </w:r>
      <m:oMath>
        <m:r>
          <w:rPr>
            <w:rFonts w:ascii="Cambria Math" w:hAnsi="Cambria Math"/>
          </w:rPr>
          <m:t>pH</m:t>
        </m:r>
      </m:oMath>
      <w:r>
        <w:t>) y 9 variables biológicas obtenidas de la comunidad fitoplanctónica y zooplanctónica. A partir de la primera se midió la densidad (</w:t>
      </w:r>
      <m:oMath>
        <m:r>
          <w:rPr>
            <w:rFonts w:ascii="Cambria Math" w:hAnsi="Cambria Math"/>
          </w:rPr>
          <m:t>Células </m:t>
        </m:r>
        <m:sSup>
          <m:sSupPr>
            <m:ctrlPr>
              <w:rPr>
                <w:rFonts w:ascii="Cambria Math" w:hAnsi="Cambria Math"/>
              </w:rPr>
            </m:ctrlPr>
          </m:sSupPr>
          <m:e>
            <m:r>
              <w:rPr>
                <w:rFonts w:ascii="Cambria Math" w:hAnsi="Cambria Math"/>
              </w:rPr>
              <m:t>L</m:t>
            </m:r>
          </m:e>
          <m:sup>
            <m:r>
              <m:rPr>
                <m:sty m:val="p"/>
              </m:rPr>
              <w:rPr>
                <w:rFonts w:ascii="Cambria Math" w:hAnsi="Cambria Math"/>
              </w:rPr>
              <m:t>-</m:t>
            </m:r>
            <m:r>
              <w:rPr>
                <w:rFonts w:ascii="Cambria Math" w:hAnsi="Cambria Math"/>
              </w:rPr>
              <m:t>1</m:t>
            </m:r>
          </m:sup>
        </m:sSup>
      </m:oMath>
      <w:r>
        <w:t xml:space="preserve">) y Número de géneros. Como indicador de la productividad primaria se obtuvo la concentración de clorofila superficial. A partir de la comunidad del zooplancton se midió la productividad secundaria representada por el </w:t>
      </w:r>
      <w:proofErr w:type="spellStart"/>
      <w:r>
        <w:t>biovolúmen</w:t>
      </w:r>
      <w:proofErr w:type="spellEnd"/>
      <w:r>
        <w:t>, el peso húmedo, el peso seco y el peso sin ceniza.</w:t>
      </w:r>
    </w:p>
    <w:p w14:paraId="646BBC98" w14:textId="77777777" w:rsidR="00F704EC" w:rsidRDefault="00CF0171">
      <w:r>
        <w:t xml:space="preserve">Para estudiar el tipo de distribución que presentaron las variables entre las mareas y la existencia de autocorrelación espacial en cada una de ellas, se calculó a través del lenguaje R (R </w:t>
      </w:r>
      <w:proofErr w:type="spellStart"/>
      <w:r>
        <w:t>Development</w:t>
      </w:r>
      <w:proofErr w:type="spellEnd"/>
      <w:r>
        <w:t xml:space="preserve"> Core </w:t>
      </w:r>
      <w:proofErr w:type="spellStart"/>
      <w:r>
        <w:t>Team</w:t>
      </w:r>
      <w:proofErr w:type="spellEnd"/>
      <w:r>
        <w:t xml:space="preserve">, 2008) el I de Moran y se evaluó con </w:t>
      </w:r>
      <w:proofErr w:type="gramStart"/>
      <w:r>
        <w:t>un test</w:t>
      </w:r>
      <w:proofErr w:type="gramEnd"/>
      <w:r>
        <w:t xml:space="preserve"> de Monte Carlo con un nivel de significancia de </w:t>
      </w:r>
      <m:oMath>
        <m:r>
          <w:rPr>
            <w:rFonts w:ascii="Cambria Math" w:hAnsi="Cambria Math"/>
          </w:rPr>
          <m:t>α</m:t>
        </m:r>
        <m:r>
          <m:rPr>
            <m:sty m:val="p"/>
          </m:rPr>
          <w:rPr>
            <w:rFonts w:ascii="Cambria Math" w:hAnsi="Cambria Math"/>
          </w:rPr>
          <m:t>=</m:t>
        </m:r>
        <m:r>
          <w:rPr>
            <w:rFonts w:ascii="Cambria Math" w:hAnsi="Cambria Math"/>
          </w:rPr>
          <m:t>0.01</m:t>
        </m:r>
      </m:oMath>
      <w:r>
        <w:t xml:space="preserve">, calculando la matriz de pesos de distancia inversa a partir de las posiciones geográficas de las estaciones de muestreo. Se realizaron mapas de distribución con el programa ArcGIS®, calculados con el método de interpolación de </w:t>
      </w:r>
      <w:proofErr w:type="spellStart"/>
      <w:r>
        <w:rPr>
          <w:i/>
          <w:iCs/>
        </w:rPr>
        <w:t>Kriging</w:t>
      </w:r>
      <w:proofErr w:type="spellEnd"/>
      <w:r>
        <w:t xml:space="preserve"> para tener un referente visual de la distribución de las variables.</w:t>
      </w:r>
    </w:p>
    <w:p w14:paraId="646BBC99" w14:textId="77777777" w:rsidR="00F704EC" w:rsidRDefault="00CF0171">
      <w:pPr>
        <w:pStyle w:val="Ttulo1"/>
      </w:pPr>
      <w:bookmarkStart w:id="42" w:name="control-de-calidad."/>
      <w:bookmarkEnd w:id="33"/>
      <w:bookmarkEnd w:id="35"/>
      <w:bookmarkEnd w:id="41"/>
      <w:r>
        <w:t>Control de Calidad.</w:t>
      </w:r>
    </w:p>
    <w:p w14:paraId="646BBC9A" w14:textId="77777777" w:rsidR="00F704EC" w:rsidRDefault="00CF0171">
      <w:r>
        <w:t>La recolección de las muestras siguió el protocolo delineado en el documento “</w:t>
      </w:r>
      <w:r>
        <w:rPr>
          <w:i/>
          <w:iCs/>
        </w:rPr>
        <w:t>Toma de Muestras</w:t>
      </w:r>
      <w:r>
        <w:t xml:space="preserve">” bajo el código </w:t>
      </w:r>
      <w:r>
        <w:rPr>
          <w:b/>
          <w:bCs/>
        </w:rPr>
        <w:t>M5-00-PRO-027</w:t>
      </w:r>
      <w:r>
        <w:t xml:space="preserve"> del Sistema de Gestión de Laboratorios de la Dirección General Marítima (SGL-DIMAR), el cual se basa en los procedimientos establecidos en la Parte 10200 B </w:t>
      </w:r>
      <w:proofErr w:type="spellStart"/>
      <w:r>
        <w:rPr>
          <w:i/>
          <w:iCs/>
        </w:rPr>
        <w:t>Sample</w:t>
      </w:r>
      <w:proofErr w:type="spellEnd"/>
      <w:r>
        <w:rPr>
          <w:i/>
          <w:iCs/>
        </w:rPr>
        <w:t xml:space="preserve"> </w:t>
      </w:r>
      <w:proofErr w:type="spellStart"/>
      <w:r>
        <w:rPr>
          <w:i/>
          <w:iCs/>
        </w:rPr>
        <w:t>Collection</w:t>
      </w:r>
      <w:proofErr w:type="spellEnd"/>
      <w:r>
        <w:t xml:space="preserve"> de los </w:t>
      </w:r>
      <w:r>
        <w:rPr>
          <w:i/>
          <w:iCs/>
        </w:rPr>
        <w:t xml:space="preserve">Standard </w:t>
      </w:r>
      <w:proofErr w:type="spellStart"/>
      <w:r>
        <w:rPr>
          <w:i/>
          <w:iCs/>
        </w:rPr>
        <w:t>Methods</w:t>
      </w:r>
      <w:proofErr w:type="spellEnd"/>
      <w:r>
        <w:rPr>
          <w:i/>
          <w:iCs/>
        </w:rPr>
        <w:t xml:space="preserve"> </w:t>
      </w:r>
      <w:proofErr w:type="spellStart"/>
      <w:r>
        <w:rPr>
          <w:i/>
          <w:iCs/>
        </w:rPr>
        <w:t>for</w:t>
      </w:r>
      <w:proofErr w:type="spellEnd"/>
      <w:r>
        <w:rPr>
          <w:i/>
          <w:iCs/>
        </w:rPr>
        <w:t xml:space="preserve"> </w:t>
      </w:r>
      <w:proofErr w:type="spellStart"/>
      <w:r>
        <w:rPr>
          <w:i/>
          <w:iCs/>
        </w:rPr>
        <w:t>Examination</w:t>
      </w:r>
      <w:proofErr w:type="spellEnd"/>
      <w:r>
        <w:rPr>
          <w:i/>
          <w:iCs/>
        </w:rPr>
        <w:t xml:space="preserve"> </w:t>
      </w:r>
      <w:proofErr w:type="spellStart"/>
      <w:r>
        <w:rPr>
          <w:i/>
          <w:iCs/>
        </w:rPr>
        <w:t>of</w:t>
      </w:r>
      <w:proofErr w:type="spellEnd"/>
      <w:r>
        <w:rPr>
          <w:i/>
          <w:iCs/>
        </w:rPr>
        <w:t xml:space="preserve"> </w:t>
      </w:r>
      <w:proofErr w:type="spellStart"/>
      <w:r>
        <w:rPr>
          <w:i/>
          <w:iCs/>
        </w:rPr>
        <w:t>Water</w:t>
      </w:r>
      <w:proofErr w:type="spellEnd"/>
      <w:r>
        <w:rPr>
          <w:i/>
          <w:iCs/>
        </w:rPr>
        <w:t xml:space="preserve"> and </w:t>
      </w:r>
      <w:proofErr w:type="spellStart"/>
      <w:r>
        <w:rPr>
          <w:i/>
          <w:iCs/>
        </w:rPr>
        <w:t>Wastewater</w:t>
      </w:r>
      <w:proofErr w:type="spellEnd"/>
      <w:r>
        <w:t xml:space="preserve"> (</w:t>
      </w:r>
      <w:proofErr w:type="spellStart"/>
      <w:r>
        <w:t>Lipps</w:t>
      </w:r>
      <w:proofErr w:type="spellEnd"/>
      <w:r>
        <w:t xml:space="preserve"> et al., 2023). Posteriormente, las muestras fueron fijadas con solución de Lugol siguiendo las directrices de </w:t>
      </w:r>
      <w:proofErr w:type="spellStart"/>
      <w:r>
        <w:t>Lipps</w:t>
      </w:r>
      <w:proofErr w:type="spellEnd"/>
      <w:r>
        <w:t xml:space="preserve"> et al. (2023) para garantizar su preservación.</w:t>
      </w:r>
    </w:p>
    <w:p w14:paraId="646BBC9B" w14:textId="77777777" w:rsidR="00F704EC" w:rsidRDefault="00CF0171">
      <w:r>
        <w:t>Por otro lado, en el laboratorio, la revisión de las muestras se llevó a cabo conforme al protocolo descrito en el documento “</w:t>
      </w:r>
      <w:r>
        <w:rPr>
          <w:i/>
          <w:iCs/>
        </w:rPr>
        <w:t>Determinación de la Densidad del Fitoplancton</w:t>
      </w:r>
      <w:r>
        <w:t xml:space="preserve">” identificado con el código </w:t>
      </w:r>
      <w:r>
        <w:rPr>
          <w:b/>
          <w:bCs/>
        </w:rPr>
        <w:t>M5-00-PRO-094</w:t>
      </w:r>
      <w:r>
        <w:t xml:space="preserve"> del Sistema de Gestión de Laboratorios de la Dirección General Marítima (SGL-DIMAR). Este procedimiento se fundamenta en los protocolos establecidos en la Parte 10200 F </w:t>
      </w:r>
      <w:proofErr w:type="spellStart"/>
      <w:r>
        <w:rPr>
          <w:i/>
          <w:iCs/>
        </w:rPr>
        <w:t>Phytoplankton</w:t>
      </w:r>
      <w:proofErr w:type="spellEnd"/>
      <w:r>
        <w:rPr>
          <w:i/>
          <w:iCs/>
        </w:rPr>
        <w:t xml:space="preserve"> </w:t>
      </w:r>
      <w:proofErr w:type="spellStart"/>
      <w:r>
        <w:rPr>
          <w:i/>
          <w:iCs/>
        </w:rPr>
        <w:t>Counting</w:t>
      </w:r>
      <w:proofErr w:type="spellEnd"/>
      <w:r>
        <w:rPr>
          <w:i/>
          <w:iCs/>
        </w:rPr>
        <w:t xml:space="preserve"> </w:t>
      </w:r>
      <w:proofErr w:type="spellStart"/>
      <w:r>
        <w:rPr>
          <w:i/>
          <w:iCs/>
        </w:rPr>
        <w:t>Techniques</w:t>
      </w:r>
      <w:proofErr w:type="spellEnd"/>
      <w:r>
        <w:t xml:space="preserve"> del </w:t>
      </w:r>
      <w:r>
        <w:rPr>
          <w:i/>
          <w:iCs/>
        </w:rPr>
        <w:t xml:space="preserve">Standard </w:t>
      </w:r>
      <w:proofErr w:type="spellStart"/>
      <w:r>
        <w:rPr>
          <w:i/>
          <w:iCs/>
        </w:rPr>
        <w:t>Methods</w:t>
      </w:r>
      <w:proofErr w:type="spellEnd"/>
      <w:r>
        <w:rPr>
          <w:i/>
          <w:iCs/>
        </w:rPr>
        <w:t xml:space="preserve"> </w:t>
      </w:r>
      <w:proofErr w:type="spellStart"/>
      <w:r>
        <w:rPr>
          <w:i/>
          <w:iCs/>
        </w:rPr>
        <w:t>for</w:t>
      </w:r>
      <w:proofErr w:type="spellEnd"/>
      <w:r>
        <w:rPr>
          <w:i/>
          <w:iCs/>
        </w:rPr>
        <w:t xml:space="preserve"> </w:t>
      </w:r>
      <w:proofErr w:type="spellStart"/>
      <w:r>
        <w:rPr>
          <w:i/>
          <w:iCs/>
        </w:rPr>
        <w:t>Examination</w:t>
      </w:r>
      <w:proofErr w:type="spellEnd"/>
      <w:r>
        <w:rPr>
          <w:i/>
          <w:iCs/>
        </w:rPr>
        <w:t xml:space="preserve"> </w:t>
      </w:r>
      <w:proofErr w:type="spellStart"/>
      <w:r>
        <w:rPr>
          <w:i/>
          <w:iCs/>
        </w:rPr>
        <w:t>of</w:t>
      </w:r>
      <w:proofErr w:type="spellEnd"/>
      <w:r>
        <w:rPr>
          <w:i/>
          <w:iCs/>
        </w:rPr>
        <w:t xml:space="preserve"> </w:t>
      </w:r>
      <w:proofErr w:type="spellStart"/>
      <w:r>
        <w:rPr>
          <w:i/>
          <w:iCs/>
        </w:rPr>
        <w:t>Water</w:t>
      </w:r>
      <w:proofErr w:type="spellEnd"/>
      <w:r>
        <w:rPr>
          <w:i/>
          <w:iCs/>
        </w:rPr>
        <w:t xml:space="preserve"> and </w:t>
      </w:r>
      <w:proofErr w:type="spellStart"/>
      <w:r>
        <w:rPr>
          <w:i/>
          <w:iCs/>
        </w:rPr>
        <w:t>Wastewater</w:t>
      </w:r>
      <w:proofErr w:type="spellEnd"/>
      <w:r>
        <w:t xml:space="preserve"> (</w:t>
      </w:r>
      <w:proofErr w:type="spellStart"/>
      <w:r>
        <w:t>Lipps</w:t>
      </w:r>
      <w:proofErr w:type="spellEnd"/>
      <w:r>
        <w:t xml:space="preserve"> et al., 2023).</w:t>
      </w:r>
    </w:p>
    <w:p w14:paraId="646BBC9C" w14:textId="77777777" w:rsidR="00F704EC" w:rsidRDefault="00CF0171">
      <w:r>
        <w:t>Todos los registros del conteo primario para cada muestra se hicieron en el formato “</w:t>
      </w:r>
      <w:r>
        <w:rPr>
          <w:i/>
          <w:iCs/>
        </w:rPr>
        <w:t>Datos primarios para el análisis de densidad de plancton y macroinvertebrados bentónicos</w:t>
      </w:r>
      <w:r>
        <w:t xml:space="preserve">” identificado con el código </w:t>
      </w:r>
      <w:r>
        <w:rPr>
          <w:b/>
          <w:bCs/>
        </w:rPr>
        <w:t>M5-00-FOR-136</w:t>
      </w:r>
      <w:r>
        <w:t xml:space="preserve">. Para el </w:t>
      </w:r>
      <w:proofErr w:type="spellStart"/>
      <w:r>
        <w:t>calculo</w:t>
      </w:r>
      <w:proofErr w:type="spellEnd"/>
      <w:r>
        <w:t xml:space="preserve"> de la densidad se usó la ecuación propuesta por </w:t>
      </w:r>
      <w:proofErr w:type="spellStart"/>
      <w:r>
        <w:t>Lipps</w:t>
      </w:r>
      <w:proofErr w:type="spellEnd"/>
      <w:r>
        <w:t xml:space="preserve"> et al. (2023) en la parte 10200 F-2 “</w:t>
      </w:r>
      <w:proofErr w:type="spellStart"/>
      <w:r>
        <w:rPr>
          <w:i/>
          <w:iCs/>
        </w:rPr>
        <w:t>Counting</w:t>
      </w:r>
      <w:proofErr w:type="spellEnd"/>
      <w:r>
        <w:rPr>
          <w:i/>
          <w:iCs/>
        </w:rPr>
        <w:t xml:space="preserve"> </w:t>
      </w:r>
      <w:proofErr w:type="spellStart"/>
      <w:r>
        <w:rPr>
          <w:i/>
          <w:iCs/>
        </w:rPr>
        <w:t>Procedures</w:t>
      </w:r>
      <w:proofErr w:type="spellEnd"/>
      <w:r>
        <w:t>” para la técnica de conteo por campos.</w:t>
      </w:r>
    </w:p>
    <w:p w14:paraId="646BBC9D" w14:textId="77777777" w:rsidR="00F704EC" w:rsidRDefault="00CF0171">
      <m:oMathPara>
        <m:oMathParaPr>
          <m:jc m:val="center"/>
        </m:oMathParaPr>
        <m:oMath>
          <m:r>
            <w:rPr>
              <w:rFonts w:ascii="Cambria Math" w:hAnsi="Cambria Math"/>
            </w:rPr>
            <m:t>Cél m</m:t>
          </m:r>
          <m:sSup>
            <m:sSupPr>
              <m:ctrlPr>
                <w:rPr>
                  <w:rFonts w:ascii="Cambria Math" w:hAnsi="Cambria Math"/>
                </w:rPr>
              </m:ctrlPr>
            </m:sSupPr>
            <m:e>
              <m:r>
                <w:rPr>
                  <w:rFonts w:ascii="Cambria Math" w:hAnsi="Cambria Math"/>
                </w:rPr>
                <m:t>L</m:t>
              </m:r>
            </m:e>
            <m:sup>
              <m:r>
                <m:rPr>
                  <m:sty m:val="p"/>
                </m:rPr>
                <w:rPr>
                  <w:rFonts w:ascii="Cambria Math" w:hAnsi="Cambria Math"/>
                </w:rPr>
                <m:t>-</m:t>
              </m:r>
              <m:r>
                <w:rPr>
                  <w:rFonts w:ascii="Cambria Math" w:hAnsi="Cambria Math"/>
                </w:rPr>
                <m:t>1</m:t>
              </m:r>
            </m:sup>
          </m:sSup>
          <m:r>
            <m:rPr>
              <m:sty m:val="p"/>
            </m:rPr>
            <w:rPr>
              <w:rFonts w:ascii="Cambria Math" w:hAnsi="Cambria Math"/>
            </w:rPr>
            <m:t>=</m:t>
          </m:r>
          <m:r>
            <w:rPr>
              <w:rFonts w:ascii="Cambria Math" w:hAnsi="Cambria Math"/>
            </w:rPr>
            <m:t>C</m:t>
          </m:r>
          <m:r>
            <m:rPr>
              <m:sty m:val="p"/>
            </m:rPr>
            <w:rPr>
              <w:rFonts w:ascii="Cambria Math" w:hAnsi="Cambria Math"/>
            </w:rPr>
            <m:t>*</m:t>
          </m:r>
          <m:r>
            <w:rPr>
              <w:rFonts w:ascii="Cambria Math" w:hAnsi="Cambria Math"/>
            </w:rPr>
            <m:t>1000m</m:t>
          </m:r>
          <m:sSup>
            <m:sSupPr>
              <m:ctrlPr>
                <w:rPr>
                  <w:rFonts w:ascii="Cambria Math" w:hAnsi="Cambria Math"/>
                </w:rPr>
              </m:ctrlPr>
            </m:sSupPr>
            <m:e>
              <m:r>
                <w:rPr>
                  <w:rFonts w:ascii="Cambria Math" w:hAnsi="Cambria Math"/>
                </w:rPr>
                <m:t>m</m:t>
              </m:r>
            </m:e>
            <m:sup>
              <m:r>
                <w:rPr>
                  <w:rFonts w:ascii="Cambria Math" w:hAnsi="Cambria Math"/>
                </w:rPr>
                <m:t>3</m:t>
              </m:r>
            </m:sup>
          </m:sSup>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D</m:t>
          </m:r>
          <m:r>
            <m:rPr>
              <m:sty m:val="p"/>
            </m:rPr>
            <w:rPr>
              <w:rFonts w:ascii="Cambria Math" w:hAnsi="Cambria Math"/>
            </w:rPr>
            <m:t>*</m:t>
          </m:r>
          <m:r>
            <w:rPr>
              <w:rFonts w:ascii="Cambria Math" w:hAnsi="Cambria Math"/>
            </w:rPr>
            <m:t>F</m:t>
          </m:r>
        </m:oMath>
      </m:oMathPara>
    </w:p>
    <w:p w14:paraId="646BBC9E" w14:textId="77777777" w:rsidR="00F704EC" w:rsidRDefault="00CF0171">
      <w:r>
        <w:t>donde:</w:t>
      </w:r>
    </w:p>
    <w:p w14:paraId="646BBC9F" w14:textId="77777777" w:rsidR="00F704EC" w:rsidRDefault="00CF0171" w:rsidP="00EE54BC">
      <w:pPr>
        <w:jc w:val="left"/>
      </w:pPr>
      <m:oMath>
        <m:r>
          <w:rPr>
            <w:rFonts w:ascii="Cambria Math" w:hAnsi="Cambria Math"/>
          </w:rPr>
          <m:t>C</m:t>
        </m:r>
      </m:oMath>
      <w:r>
        <w:t xml:space="preserve"> = número de células contados en la muestra concentrada,</w:t>
      </w:r>
      <w:r>
        <w:br/>
      </w:r>
      <m:oMath>
        <m:r>
          <w:rPr>
            <w:rFonts w:ascii="Cambria Math" w:hAnsi="Cambria Math"/>
          </w:rPr>
          <m:t>A</m:t>
        </m:r>
      </m:oMath>
      <w:r>
        <w:t xml:space="preserve"> = área del campo en </w:t>
      </w:r>
      <m:oMath>
        <m:r>
          <w:rPr>
            <w:rFonts w:ascii="Cambria Math" w:hAnsi="Cambria Math"/>
          </w:rPr>
          <m:t>m</m:t>
        </m:r>
        <m:sSup>
          <m:sSupPr>
            <m:ctrlPr>
              <w:rPr>
                <w:rFonts w:ascii="Cambria Math" w:hAnsi="Cambria Math"/>
              </w:rPr>
            </m:ctrlPr>
          </m:sSupPr>
          <m:e>
            <m:r>
              <w:rPr>
                <w:rFonts w:ascii="Cambria Math" w:hAnsi="Cambria Math"/>
              </w:rPr>
              <m:t>m</m:t>
            </m:r>
          </m:e>
          <m:sup>
            <m:r>
              <w:rPr>
                <w:rFonts w:ascii="Cambria Math" w:hAnsi="Cambria Math"/>
              </w:rPr>
              <m:t>2</m:t>
            </m:r>
          </m:sup>
        </m:sSup>
      </m:oMath>
      <w:r>
        <w:t>,</w:t>
      </w:r>
      <w:r>
        <w:br/>
      </w:r>
      <m:oMath>
        <m:r>
          <w:rPr>
            <w:rFonts w:ascii="Cambria Math" w:hAnsi="Cambria Math"/>
          </w:rPr>
          <w:lastRenderedPageBreak/>
          <m:t>D</m:t>
        </m:r>
      </m:oMath>
      <w:r>
        <w:t xml:space="preserve"> = profundidad de un campo (en la cámara </w:t>
      </w:r>
      <w:r>
        <w:rPr>
          <w:i/>
          <w:iCs/>
        </w:rPr>
        <w:t>Sedgwick-Rafter</w:t>
      </w:r>
      <w:r>
        <w:t xml:space="preserve">) en </w:t>
      </w:r>
      <m:oMath>
        <m:r>
          <w:rPr>
            <w:rFonts w:ascii="Cambria Math" w:hAnsi="Cambria Math"/>
          </w:rPr>
          <m:t>mm</m:t>
        </m:r>
      </m:oMath>
      <w:r>
        <w:t>,</w:t>
      </w:r>
      <w:r>
        <w:br/>
      </w:r>
      <m:oMath>
        <m:r>
          <w:rPr>
            <w:rFonts w:ascii="Cambria Math" w:hAnsi="Cambria Math"/>
          </w:rPr>
          <m:t>f</m:t>
        </m:r>
      </m:oMath>
      <w:r>
        <w:t xml:space="preserve"> = número de campos contados.</w:t>
      </w:r>
      <w:r>
        <w:br/>
      </w:r>
    </w:p>
    <w:p w14:paraId="646BBCA0" w14:textId="77777777" w:rsidR="00F704EC" w:rsidRDefault="00CF0171">
      <w:r>
        <w:t xml:space="preserve">Una vez obtenida la densidad de células por </w:t>
      </w:r>
      <m:oMath>
        <m:r>
          <w:rPr>
            <w:rFonts w:ascii="Cambria Math" w:hAnsi="Cambria Math"/>
          </w:rPr>
          <m:t>mL</m:t>
        </m:r>
      </m:oMath>
      <w:r>
        <w:t xml:space="preserve"> en la muestra concentrada se procedió a calcular la densidad en el agua marina con la siguiente ecuación:</w:t>
      </w:r>
    </w:p>
    <w:p w14:paraId="646BBCA1" w14:textId="77777777" w:rsidR="00F704EC" w:rsidRDefault="00CF0171">
      <m:oMathPara>
        <m:oMathParaPr>
          <m:jc m:val="center"/>
        </m:oMathParaPr>
        <m:oMath>
          <m:r>
            <w:rPr>
              <w:rFonts w:ascii="Cambria Math" w:hAnsi="Cambria Math"/>
            </w:rPr>
            <m:t>Cél </m:t>
          </m:r>
          <m:sSup>
            <m:sSupPr>
              <m:ctrlPr>
                <w:rPr>
                  <w:rFonts w:ascii="Cambria Math" w:hAnsi="Cambria Math"/>
                </w:rPr>
              </m:ctrlPr>
            </m:sSupPr>
            <m:e>
              <m:r>
                <w:rPr>
                  <w:rFonts w:ascii="Cambria Math" w:hAnsi="Cambria Math"/>
                </w:rPr>
                <m:t>L</m:t>
              </m:r>
            </m:e>
            <m:sup>
              <m:r>
                <m:rPr>
                  <m:sty m:val="p"/>
                </m:rPr>
                <w:rPr>
                  <w:rFonts w:ascii="Cambria Math" w:hAnsi="Cambria Math"/>
                </w:rPr>
                <m:t>-</m:t>
              </m:r>
              <m:r>
                <w:rPr>
                  <w:rFonts w:ascii="Cambria Math" w:hAnsi="Cambria Math"/>
                </w:rPr>
                <m:t>1</m:t>
              </m:r>
            </m:sup>
          </m:sSup>
          <m:r>
            <m:rPr>
              <m:sty m:val="p"/>
            </m:rPr>
            <w:rPr>
              <w:rFonts w:ascii="Cambria Math" w:hAnsi="Cambria Math"/>
            </w:rPr>
            <m:t>=</m:t>
          </m:r>
          <m:r>
            <w:rPr>
              <w:rFonts w:ascii="Cambria Math" w:hAnsi="Cambria Math"/>
            </w:rPr>
            <m:t>Cél m</m:t>
          </m:r>
          <m:sSup>
            <m:sSupPr>
              <m:ctrlPr>
                <w:rPr>
                  <w:rFonts w:ascii="Cambria Math" w:hAnsi="Cambria Math"/>
                </w:rPr>
              </m:ctrlPr>
            </m:sSupPr>
            <m:e>
              <m:r>
                <w:rPr>
                  <w:rFonts w:ascii="Cambria Math" w:hAnsi="Cambria Math"/>
                </w:rPr>
                <m:t>L</m:t>
              </m:r>
            </m:e>
            <m:sup>
              <m:r>
                <m:rPr>
                  <m:sty m:val="p"/>
                </m:rPr>
                <w:rPr>
                  <w:rFonts w:ascii="Cambria Math" w:hAnsi="Cambria Math"/>
                </w:rPr>
                <m:t>-</m:t>
              </m:r>
              <m:r>
                <w:rPr>
                  <w:rFonts w:ascii="Cambria Math" w:hAnsi="Cambria Math"/>
                </w:rPr>
                <m:t>1</m:t>
              </m:r>
            </m:sup>
          </m:sSup>
          <m:r>
            <m:rPr>
              <m:sty m:val="p"/>
            </m:rPr>
            <w:rPr>
              <w:rFonts w:ascii="Cambria Math" w:hAnsi="Cambria Math"/>
            </w:rPr>
            <m:t>*</m:t>
          </m:r>
          <m:r>
            <w:rPr>
              <w:rFonts w:ascii="Cambria Math" w:hAnsi="Cambria Math"/>
            </w:rPr>
            <m:t>V</m:t>
          </m:r>
          <m:r>
            <m:rPr>
              <m:sty m:val="p"/>
            </m:rPr>
            <w:rPr>
              <w:rFonts w:ascii="Cambria Math" w:hAnsi="Cambria Math"/>
            </w:rPr>
            <m:t>'/</m:t>
          </m:r>
          <m:r>
            <w:rPr>
              <w:rFonts w:ascii="Cambria Math" w:hAnsi="Cambria Math"/>
            </w:rPr>
            <m:t>V</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V</m:t>
          </m:r>
          <m:r>
            <m:rPr>
              <m:sty m:val="p"/>
            </m:rPr>
            <w:rPr>
              <w:rFonts w:ascii="Cambria Math" w:hAnsi="Cambria Math"/>
            </w:rPr>
            <m:t>‴</m:t>
          </m:r>
        </m:oMath>
      </m:oMathPara>
    </w:p>
    <w:p w14:paraId="646BBCA2" w14:textId="77777777" w:rsidR="00F704EC" w:rsidRDefault="00CF0171">
      <w:r>
        <w:t>donde:</w:t>
      </w:r>
    </w:p>
    <w:p w14:paraId="646BBCA3" w14:textId="77777777" w:rsidR="00F704EC" w:rsidRDefault="00CF0171" w:rsidP="00EE54BC">
      <w:pPr>
        <w:jc w:val="left"/>
      </w:pPr>
      <m:oMath>
        <m:r>
          <w:rPr>
            <w:rFonts w:ascii="Cambria Math" w:hAnsi="Cambria Math"/>
          </w:rPr>
          <m:t>Cél </m:t>
        </m:r>
        <m:sSup>
          <m:sSupPr>
            <m:ctrlPr>
              <w:rPr>
                <w:rFonts w:ascii="Cambria Math" w:hAnsi="Cambria Math"/>
              </w:rPr>
            </m:ctrlPr>
          </m:sSupPr>
          <m:e>
            <m:r>
              <w:rPr>
                <w:rFonts w:ascii="Cambria Math" w:hAnsi="Cambria Math"/>
              </w:rPr>
              <m:t>L</m:t>
            </m:r>
          </m:e>
          <m:sup>
            <m:r>
              <m:rPr>
                <m:sty m:val="p"/>
              </m:rPr>
              <w:rPr>
                <w:rFonts w:ascii="Cambria Math" w:hAnsi="Cambria Math"/>
              </w:rPr>
              <m:t>-</m:t>
            </m:r>
            <m:r>
              <w:rPr>
                <w:rFonts w:ascii="Cambria Math" w:hAnsi="Cambria Math"/>
              </w:rPr>
              <m:t>1</m:t>
            </m:r>
          </m:sup>
        </m:sSup>
      </m:oMath>
      <w:r>
        <w:t xml:space="preserve"> = densidad de células en un </w:t>
      </w:r>
      <m:oMath>
        <m:r>
          <w:rPr>
            <w:rFonts w:ascii="Cambria Math" w:hAnsi="Cambria Math"/>
          </w:rPr>
          <m:t>mL</m:t>
        </m:r>
      </m:oMath>
      <w:r>
        <w:t xml:space="preserve"> de muestra concentrada,</w:t>
      </w:r>
      <w:r>
        <w:br/>
      </w:r>
      <m:oMath>
        <m:r>
          <w:rPr>
            <w:rFonts w:ascii="Cambria Math" w:hAnsi="Cambria Math"/>
          </w:rPr>
          <m:t>V</m:t>
        </m:r>
        <m:r>
          <m:rPr>
            <m:sty m:val="p"/>
          </m:rPr>
          <w:rPr>
            <w:rFonts w:ascii="Cambria Math" w:hAnsi="Cambria Math"/>
          </w:rPr>
          <m:t>'</m:t>
        </m:r>
      </m:oMath>
      <w:r>
        <w:t xml:space="preserve"> = volumen de la muestra concentrada </w:t>
      </w:r>
      <m:oMath>
        <m:r>
          <w:rPr>
            <w:rFonts w:ascii="Cambria Math" w:hAnsi="Cambria Math"/>
          </w:rPr>
          <m:t>mL</m:t>
        </m:r>
      </m:oMath>
      <w:r>
        <w:t>,</w:t>
      </w:r>
      <w:r>
        <w:br/>
      </w:r>
      <m:oMath>
        <m:r>
          <w:rPr>
            <w:rFonts w:ascii="Cambria Math" w:hAnsi="Cambria Math"/>
          </w:rPr>
          <m:t>V</m:t>
        </m:r>
        <m:r>
          <m:rPr>
            <m:sty m:val="p"/>
          </m:rPr>
          <w:rPr>
            <w:rFonts w:ascii="Cambria Math" w:hAnsi="Cambria Math"/>
          </w:rPr>
          <m:t>″</m:t>
        </m:r>
      </m:oMath>
      <w:r>
        <w:t xml:space="preserve"> = volumen de cada alícuota </w:t>
      </w:r>
      <m:oMath>
        <m:r>
          <w:rPr>
            <w:rFonts w:ascii="Cambria Math" w:hAnsi="Cambria Math"/>
          </w:rPr>
          <m:t>mL</m:t>
        </m:r>
      </m:oMath>
      <w:r>
        <w:t>,</w:t>
      </w:r>
      <w:r>
        <w:br/>
      </w:r>
      <m:oMath>
        <m:r>
          <w:rPr>
            <w:rFonts w:ascii="Cambria Math" w:hAnsi="Cambria Math"/>
          </w:rPr>
          <m:t>n</m:t>
        </m:r>
      </m:oMath>
      <w:r>
        <w:t xml:space="preserve"> = número de alícuotas,</w:t>
      </w:r>
      <w:r>
        <w:br/>
      </w:r>
      <m:oMath>
        <m:r>
          <w:rPr>
            <w:rFonts w:ascii="Cambria Math" w:hAnsi="Cambria Math"/>
          </w:rPr>
          <m:t>V</m:t>
        </m:r>
        <m:r>
          <m:rPr>
            <m:sty m:val="p"/>
          </m:rPr>
          <w:rPr>
            <w:rFonts w:ascii="Cambria Math" w:hAnsi="Cambria Math"/>
          </w:rPr>
          <m:t>‴</m:t>
        </m:r>
      </m:oMath>
      <w:r>
        <w:t xml:space="preserve"> = volumen concentrado de la muestra en </w:t>
      </w:r>
      <m:oMath>
        <m:r>
          <w:rPr>
            <w:rFonts w:ascii="Cambria Math" w:hAnsi="Cambria Math"/>
          </w:rPr>
          <m:t>L</m:t>
        </m:r>
      </m:oMath>
      <w:r>
        <w:t>.</w:t>
      </w:r>
      <w:r>
        <w:br/>
      </w:r>
    </w:p>
    <w:p w14:paraId="646BBCA4" w14:textId="77777777" w:rsidR="00F704EC" w:rsidRDefault="00CF0171">
      <w:r>
        <w:t xml:space="preserve">Una vez obtenido el conteo se aplicaron las ecuaciones anteriores a través de una función creada con el lenguaje de programación en R (R </w:t>
      </w:r>
      <w:proofErr w:type="spellStart"/>
      <w:r>
        <w:t>Development</w:t>
      </w:r>
      <w:proofErr w:type="spellEnd"/>
      <w:r>
        <w:t xml:space="preserve"> Core </w:t>
      </w:r>
      <w:proofErr w:type="spellStart"/>
      <w:r>
        <w:t>Team</w:t>
      </w:r>
      <w:proofErr w:type="spellEnd"/>
      <w:r>
        <w:t>, 2008) teniendo en cuenta las variables antes descritas.</w:t>
      </w:r>
    </w:p>
    <w:p w14:paraId="646BBCA5" w14:textId="77777777" w:rsidR="00F704EC" w:rsidRDefault="00CF0171">
      <w:r>
        <w:t xml:space="preserve">Para la depuración de la identificación algunos de los géneros se determinaron basados en </w:t>
      </w:r>
      <w:proofErr w:type="spellStart"/>
      <w:r>
        <w:t>Hasle</w:t>
      </w:r>
      <w:proofErr w:type="spellEnd"/>
      <w:r>
        <w:t xml:space="preserve"> et al. (1996), Tomas (1997) y Tapia &amp; Naranjo (2016) y para la clasificación taxonómica, se realizó una verificación de los nombres con la información del Registro Mundial de Especies Marinas – </w:t>
      </w:r>
      <w:proofErr w:type="spellStart"/>
      <w:r>
        <w:rPr>
          <w:i/>
          <w:iCs/>
        </w:rPr>
        <w:t>WoRMS</w:t>
      </w:r>
      <w:proofErr w:type="spellEnd"/>
      <w:r>
        <w:t xml:space="preserve"> (</w:t>
      </w:r>
      <w:proofErr w:type="spellStart"/>
      <w:r>
        <w:t>Ahyong</w:t>
      </w:r>
      <w:proofErr w:type="spellEnd"/>
      <w:r>
        <w:t xml:space="preserve"> et al., 2024) a través de la herramienta </w:t>
      </w:r>
      <w:r>
        <w:rPr>
          <w:i/>
          <w:iCs/>
        </w:rPr>
        <w:t>Taxon Match</w:t>
      </w:r>
      <w:r>
        <w:t xml:space="preserve"> y con el “</w:t>
      </w:r>
      <w:proofErr w:type="spellStart"/>
      <w:r>
        <w:rPr>
          <w:i/>
          <w:iCs/>
        </w:rPr>
        <w:t>Backbone</w:t>
      </w:r>
      <w:proofErr w:type="spellEnd"/>
      <w:r>
        <w:t xml:space="preserve">” del </w:t>
      </w:r>
      <w:r>
        <w:rPr>
          <w:i/>
          <w:iCs/>
        </w:rPr>
        <w:t xml:space="preserve">Global </w:t>
      </w:r>
      <w:proofErr w:type="spellStart"/>
      <w:r>
        <w:rPr>
          <w:i/>
          <w:iCs/>
        </w:rPr>
        <w:t>information</w:t>
      </w:r>
      <w:proofErr w:type="spellEnd"/>
      <w:r>
        <w:rPr>
          <w:i/>
          <w:iCs/>
        </w:rPr>
        <w:t xml:space="preserve"> </w:t>
      </w:r>
      <w:proofErr w:type="spellStart"/>
      <w:r>
        <w:rPr>
          <w:i/>
          <w:iCs/>
        </w:rPr>
        <w:t>Facility</w:t>
      </w:r>
      <w:proofErr w:type="spellEnd"/>
      <w:r>
        <w:t xml:space="preserve"> - </w:t>
      </w:r>
      <w:proofErr w:type="spellStart"/>
      <w:r>
        <w:rPr>
          <w:i/>
          <w:iCs/>
        </w:rPr>
        <w:t>Gbif</w:t>
      </w:r>
      <w:proofErr w:type="spellEnd"/>
      <w:r>
        <w:t xml:space="preserve"> a través de un </w:t>
      </w:r>
      <w:r>
        <w:rPr>
          <w:i/>
          <w:iCs/>
        </w:rPr>
        <w:t>script</w:t>
      </w:r>
      <w:r>
        <w:t xml:space="preserve"> desarrollado en R (R </w:t>
      </w:r>
      <w:proofErr w:type="spellStart"/>
      <w:r>
        <w:t>Development</w:t>
      </w:r>
      <w:proofErr w:type="spellEnd"/>
      <w:r>
        <w:t xml:space="preserve"> Core </w:t>
      </w:r>
      <w:proofErr w:type="spellStart"/>
      <w:r>
        <w:t>Team</w:t>
      </w:r>
      <w:proofErr w:type="spellEnd"/>
      <w:r>
        <w:t>, 2008) utilizando el paquete “</w:t>
      </w:r>
      <w:proofErr w:type="spellStart"/>
      <w:r>
        <w:rPr>
          <w:i/>
          <w:iCs/>
        </w:rPr>
        <w:t>worrms</w:t>
      </w:r>
      <w:proofErr w:type="spellEnd"/>
      <w:r>
        <w:t xml:space="preserve">” (Chamberlain &amp; </w:t>
      </w:r>
      <w:proofErr w:type="spellStart"/>
      <w:r>
        <w:t>Vanhoorne</w:t>
      </w:r>
      <w:proofErr w:type="spellEnd"/>
      <w:r>
        <w:t>., 2023) y los paquetes “</w:t>
      </w:r>
      <w:proofErr w:type="spellStart"/>
      <w:r>
        <w:rPr>
          <w:i/>
          <w:iCs/>
        </w:rPr>
        <w:t>rgbif</w:t>
      </w:r>
      <w:proofErr w:type="spellEnd"/>
      <w:r>
        <w:t>” (Chamberlain et al., 2024) y “</w:t>
      </w:r>
      <w:proofErr w:type="spellStart"/>
      <w:r>
        <w:rPr>
          <w:i/>
          <w:iCs/>
        </w:rPr>
        <w:t>inborutils</w:t>
      </w:r>
      <w:proofErr w:type="spellEnd"/>
      <w:r>
        <w:t xml:space="preserve">” (Van </w:t>
      </w:r>
      <w:proofErr w:type="spellStart"/>
      <w:r>
        <w:t>Calster</w:t>
      </w:r>
      <w:proofErr w:type="spellEnd"/>
      <w:r>
        <w:t xml:space="preserve"> et al., 2023) respectivamente.</w:t>
      </w:r>
    </w:p>
    <w:p w14:paraId="646BBCA6" w14:textId="77777777" w:rsidR="00F704EC" w:rsidRDefault="00CF0171">
      <w:r>
        <w:t xml:space="preserve">Para la estructuración de los datos bajo el estándar </w:t>
      </w:r>
      <w:r>
        <w:rPr>
          <w:i/>
          <w:iCs/>
        </w:rPr>
        <w:t>Darwin Core</w:t>
      </w:r>
      <w:r>
        <w:t xml:space="preserve"> y los metadatos bajo el estándar </w:t>
      </w:r>
      <w:proofErr w:type="spellStart"/>
      <w:r>
        <w:rPr>
          <w:i/>
          <w:iCs/>
        </w:rPr>
        <w:t>Ecological</w:t>
      </w:r>
      <w:proofErr w:type="spellEnd"/>
      <w:r>
        <w:rPr>
          <w:i/>
          <w:iCs/>
        </w:rPr>
        <w:t xml:space="preserve"> </w:t>
      </w:r>
      <w:proofErr w:type="spellStart"/>
      <w:r>
        <w:rPr>
          <w:i/>
          <w:iCs/>
        </w:rPr>
        <w:t>Metadata</w:t>
      </w:r>
      <w:proofErr w:type="spellEnd"/>
      <w:r>
        <w:rPr>
          <w:i/>
          <w:iCs/>
        </w:rPr>
        <w:t xml:space="preserve"> </w:t>
      </w:r>
      <w:proofErr w:type="spellStart"/>
      <w:r>
        <w:rPr>
          <w:i/>
          <w:iCs/>
        </w:rPr>
        <w:t>Languaje</w:t>
      </w:r>
      <w:proofErr w:type="spellEnd"/>
      <w:r>
        <w:t xml:space="preserve"> se crearon </w:t>
      </w:r>
      <w:r>
        <w:rPr>
          <w:i/>
          <w:iCs/>
        </w:rPr>
        <w:t>scripts</w:t>
      </w:r>
      <w:r>
        <w:t xml:space="preserve"> en R donde se aseguró la calidad de la entrada de datos en cada uno de los atributos y la validación de los datos de salida con el paquete “</w:t>
      </w:r>
      <w:proofErr w:type="spellStart"/>
      <w:r>
        <w:rPr>
          <w:i/>
          <w:iCs/>
        </w:rPr>
        <w:t>validate</w:t>
      </w:r>
      <w:proofErr w:type="spellEnd"/>
      <w:r>
        <w:t xml:space="preserve">” (van </w:t>
      </w:r>
      <w:proofErr w:type="spellStart"/>
      <w:r>
        <w:t>der</w:t>
      </w:r>
      <w:proofErr w:type="spellEnd"/>
      <w:r>
        <w:t xml:space="preserve"> </w:t>
      </w:r>
      <w:proofErr w:type="spellStart"/>
      <w:r>
        <w:t>Loo</w:t>
      </w:r>
      <w:proofErr w:type="spellEnd"/>
      <w:r>
        <w:t xml:space="preserve"> &amp; de </w:t>
      </w:r>
      <w:proofErr w:type="spellStart"/>
      <w:r>
        <w:t>Jonge</w:t>
      </w:r>
      <w:proofErr w:type="spellEnd"/>
      <w:r>
        <w:t xml:space="preserve">, 2021) de R </w:t>
      </w:r>
      <w:proofErr w:type="spellStart"/>
      <w:r>
        <w:t>Development</w:t>
      </w:r>
      <w:proofErr w:type="spellEnd"/>
      <w:r>
        <w:t xml:space="preserve"> Core </w:t>
      </w:r>
      <w:proofErr w:type="spellStart"/>
      <w:r>
        <w:t>Team</w:t>
      </w:r>
      <w:proofErr w:type="spellEnd"/>
      <w:r>
        <w:t xml:space="preserve"> (2008). Posterior a esto se realizó una validación de los archivos en el </w:t>
      </w:r>
      <w:r>
        <w:rPr>
          <w:i/>
          <w:iCs/>
        </w:rPr>
        <w:t xml:space="preserve">data </w:t>
      </w:r>
      <w:proofErr w:type="spellStart"/>
      <w:r>
        <w:rPr>
          <w:i/>
          <w:iCs/>
        </w:rPr>
        <w:t>validator</w:t>
      </w:r>
      <w:proofErr w:type="spellEnd"/>
      <w:r>
        <w:t xml:space="preserve"> del </w:t>
      </w:r>
      <w:proofErr w:type="spellStart"/>
      <w:r>
        <w:t>Gbif</w:t>
      </w:r>
      <w:proofErr w:type="spellEnd"/>
      <w:r>
        <w:t xml:space="preserve">. Una vez validados los datos e integrados los archivos estos se publicaron utilizando la herramienta de publicación integrada – IPT del </w:t>
      </w:r>
      <w:proofErr w:type="spellStart"/>
      <w:r>
        <w:t>Gbif</w:t>
      </w:r>
      <w:proofErr w:type="spellEnd"/>
      <w:r>
        <w:t>.</w:t>
      </w:r>
    </w:p>
    <w:p w14:paraId="646BBCA7" w14:textId="77777777" w:rsidR="00F704EC" w:rsidRDefault="00CF0171">
      <w:r>
        <w:t xml:space="preserve">Todos los </w:t>
      </w:r>
      <w:r>
        <w:rPr>
          <w:i/>
          <w:iCs/>
        </w:rPr>
        <w:t>scripts</w:t>
      </w:r>
      <w:r>
        <w:t xml:space="preserve"> utilizados para validar e integrar los datos en el </w:t>
      </w:r>
      <w:r>
        <w:rPr>
          <w:i/>
          <w:iCs/>
        </w:rPr>
        <w:t>Darwin Core</w:t>
      </w:r>
      <w:r>
        <w:t xml:space="preserve"> están disponibles en el siguiente repositorio de </w:t>
      </w:r>
      <w:r>
        <w:rPr>
          <w:i/>
          <w:iCs/>
        </w:rPr>
        <w:t>GitHub</w:t>
      </w:r>
      <w:r>
        <w:t xml:space="preserve">: </w:t>
      </w:r>
      <w:hyperlink r:id="rId14">
        <w:r>
          <w:t>https://github.com/ChrisBermudezR/DwC_FitoExPacifico2018</w:t>
        </w:r>
      </w:hyperlink>
    </w:p>
    <w:p w14:paraId="646BBCA8" w14:textId="77777777" w:rsidR="00F704EC" w:rsidRDefault="00CF0171">
      <w:pPr>
        <w:pStyle w:val="Ttulo2"/>
      </w:pPr>
      <w:bookmarkStart w:id="43" w:name="X37c68050582a7cadfbb62a59b090ccbdc403930"/>
      <w:r>
        <w:t>Descripción de la metodología paso a paso.</w:t>
      </w:r>
    </w:p>
    <w:p w14:paraId="646BBCA9" w14:textId="77777777" w:rsidR="00F704EC" w:rsidRDefault="00CF0171">
      <w:pPr>
        <w:numPr>
          <w:ilvl w:val="0"/>
          <w:numId w:val="2"/>
        </w:numPr>
      </w:pPr>
      <w:r>
        <w:t xml:space="preserve">Una vez terminada la fase de campo y de análisis de laboratorio los datos fisicoquímicos y biológicos se organizaron en matrices en una hoja de cálculo para ser entregados al </w:t>
      </w:r>
      <w:r>
        <w:rPr>
          <w:i/>
          <w:iCs/>
        </w:rPr>
        <w:t>Centro Colombiano de Datos Oceanográficos - CECOLDO</w:t>
      </w:r>
      <w:r>
        <w:t xml:space="preserve"> de la Dirección General Marítima siguiendo la </w:t>
      </w:r>
      <w:r>
        <w:rPr>
          <w:i/>
          <w:iCs/>
        </w:rPr>
        <w:t>Guía de Normalización de Datos Oceanográficos y Marinos</w:t>
      </w:r>
      <w:r>
        <w:t xml:space="preserve"> (Dirección General Marítima, 2023).</w:t>
      </w:r>
    </w:p>
    <w:p w14:paraId="646BBCAA" w14:textId="77777777" w:rsidR="00F704EC" w:rsidRDefault="00CF0171">
      <w:pPr>
        <w:numPr>
          <w:ilvl w:val="0"/>
          <w:numId w:val="2"/>
        </w:numPr>
      </w:pPr>
      <w:r>
        <w:t xml:space="preserve">A partir de estas matrices normalizadas, los datos fueron extraídos con una serie de </w:t>
      </w:r>
      <w:r>
        <w:rPr>
          <w:i/>
          <w:iCs/>
        </w:rPr>
        <w:t>scripts</w:t>
      </w:r>
      <w:r>
        <w:t xml:space="preserve"> desarrollados en R (R </w:t>
      </w:r>
      <w:proofErr w:type="spellStart"/>
      <w:r>
        <w:t>Development</w:t>
      </w:r>
      <w:proofErr w:type="spellEnd"/>
      <w:r>
        <w:t xml:space="preserve"> Core </w:t>
      </w:r>
      <w:proofErr w:type="spellStart"/>
      <w:r>
        <w:t>Team</w:t>
      </w:r>
      <w:proofErr w:type="spellEnd"/>
      <w:r>
        <w:t xml:space="preserve">, 2008) para luego ser normalizados bajo el </w:t>
      </w:r>
      <w:proofErr w:type="spellStart"/>
      <w:r>
        <w:t>estandar</w:t>
      </w:r>
      <w:proofErr w:type="spellEnd"/>
      <w:r>
        <w:t xml:space="preserve"> </w:t>
      </w:r>
      <w:r>
        <w:rPr>
          <w:i/>
          <w:iCs/>
        </w:rPr>
        <w:t>Darwin Core</w:t>
      </w:r>
      <w:r>
        <w:t xml:space="preserve"> siguiendo las recomendaciones de la </w:t>
      </w:r>
      <w:r>
        <w:lastRenderedPageBreak/>
        <w:t>Herramienta de publicación Integrada - IPT (</w:t>
      </w:r>
      <w:proofErr w:type="spellStart"/>
      <w:r>
        <w:rPr>
          <w:i/>
          <w:iCs/>
        </w:rPr>
        <w:t>Integrated</w:t>
      </w:r>
      <w:proofErr w:type="spellEnd"/>
      <w:r>
        <w:rPr>
          <w:i/>
          <w:iCs/>
        </w:rPr>
        <w:t xml:space="preserve"> Publishing Tool</w:t>
      </w:r>
      <w:r>
        <w:t xml:space="preserve"> - </w:t>
      </w:r>
      <w:r>
        <w:rPr>
          <w:i/>
          <w:iCs/>
        </w:rPr>
        <w:t>IPT</w:t>
      </w:r>
      <w:r>
        <w:t xml:space="preserve">) y el </w:t>
      </w:r>
      <w:r>
        <w:rPr>
          <w:i/>
          <w:iCs/>
        </w:rPr>
        <w:t>Sistema de información de Biodiversidad Marina</w:t>
      </w:r>
      <w:r>
        <w:t xml:space="preserve"> de Colombia. Debido a que el formato de normalización de los datos bajo la guía del CECOLDO es un formato de tipo </w:t>
      </w:r>
      <w:proofErr w:type="spellStart"/>
      <w:r>
        <w:rPr>
          <w:i/>
          <w:iCs/>
        </w:rPr>
        <w:t>wide</w:t>
      </w:r>
      <w:proofErr w:type="spellEnd"/>
      <w:r>
        <w:t xml:space="preserve">, en los </w:t>
      </w:r>
      <w:r>
        <w:rPr>
          <w:i/>
          <w:iCs/>
        </w:rPr>
        <w:t>scripts</w:t>
      </w:r>
      <w:r>
        <w:t xml:space="preserve"> de R se diseñó un programa para transformar los datos a un formato </w:t>
      </w:r>
      <w:proofErr w:type="spellStart"/>
      <w:r>
        <w:rPr>
          <w:i/>
          <w:iCs/>
        </w:rPr>
        <w:t>long</w:t>
      </w:r>
      <w:proofErr w:type="spellEnd"/>
      <w:r>
        <w:t xml:space="preserve"> el cuál es el que usa el formato </w:t>
      </w:r>
      <w:r>
        <w:rPr>
          <w:i/>
          <w:iCs/>
        </w:rPr>
        <w:t>Darwin Core</w:t>
      </w:r>
      <w:r>
        <w:t xml:space="preserve">. Esta transformación se realizó con el comando </w:t>
      </w:r>
      <w:proofErr w:type="spellStart"/>
      <w:r>
        <w:rPr>
          <w:i/>
          <w:iCs/>
        </w:rPr>
        <w:t>pivot_longer</w:t>
      </w:r>
      <w:proofErr w:type="spellEnd"/>
      <w:r>
        <w:t xml:space="preserve"> del paquete </w:t>
      </w:r>
      <w:proofErr w:type="spellStart"/>
      <w:r>
        <w:rPr>
          <w:i/>
          <w:iCs/>
        </w:rPr>
        <w:t>tidyr</w:t>
      </w:r>
      <w:proofErr w:type="spellEnd"/>
      <w:r>
        <w:t xml:space="preserve"> (</w:t>
      </w:r>
      <w:proofErr w:type="spellStart"/>
      <w:r>
        <w:t>Wickham</w:t>
      </w:r>
      <w:proofErr w:type="spellEnd"/>
      <w:r>
        <w:t xml:space="preserve"> et al., 2024) de R (R </w:t>
      </w:r>
      <w:proofErr w:type="spellStart"/>
      <w:r>
        <w:t>Development</w:t>
      </w:r>
      <w:proofErr w:type="spellEnd"/>
      <w:r>
        <w:t xml:space="preserve"> Core </w:t>
      </w:r>
      <w:proofErr w:type="spellStart"/>
      <w:r>
        <w:t>Team</w:t>
      </w:r>
      <w:proofErr w:type="spellEnd"/>
      <w:r>
        <w:t>, 2008).</w:t>
      </w:r>
    </w:p>
    <w:p w14:paraId="646BBCAB" w14:textId="77777777" w:rsidR="00F704EC" w:rsidRDefault="00CF0171">
      <w:pPr>
        <w:numPr>
          <w:ilvl w:val="0"/>
          <w:numId w:val="2"/>
        </w:numPr>
      </w:pPr>
      <w:r>
        <w:t xml:space="preserve">Todos los cálculos de densidad de los géneros de fitoplancton se realizaron a partir de una función creada en R (R </w:t>
      </w:r>
      <w:proofErr w:type="spellStart"/>
      <w:r>
        <w:t>Development</w:t>
      </w:r>
      <w:proofErr w:type="spellEnd"/>
      <w:r>
        <w:t xml:space="preserve"> Core </w:t>
      </w:r>
      <w:proofErr w:type="spellStart"/>
      <w:r>
        <w:t>Team</w:t>
      </w:r>
      <w:proofErr w:type="spellEnd"/>
      <w:r>
        <w:t>, 2008) la cuál fue previamente validada en laboratorio con datos de estudios anteriores.</w:t>
      </w:r>
    </w:p>
    <w:p w14:paraId="646BBCAC" w14:textId="77777777" w:rsidR="00F704EC" w:rsidRDefault="00CF0171">
      <w:pPr>
        <w:numPr>
          <w:ilvl w:val="0"/>
          <w:numId w:val="2"/>
        </w:numPr>
      </w:pPr>
      <w:r>
        <w:t xml:space="preserve">Una vez realizado las transformaciones de los datos y los cálculos necesarios, las tablas con los datos de colecta, conteos, identificación taxonómica y medidas de las variables se unieron a través de los identificadores </w:t>
      </w:r>
      <w:proofErr w:type="spellStart"/>
      <w:r>
        <w:rPr>
          <w:i/>
          <w:iCs/>
        </w:rPr>
        <w:t>fieldNumber</w:t>
      </w:r>
      <w:proofErr w:type="spellEnd"/>
      <w:r>
        <w:t xml:space="preserve">, </w:t>
      </w:r>
      <w:proofErr w:type="spellStart"/>
      <w:r>
        <w:rPr>
          <w:i/>
          <w:iCs/>
        </w:rPr>
        <w:t>verbatimIdentification</w:t>
      </w:r>
      <w:proofErr w:type="spellEnd"/>
      <w:r>
        <w:t xml:space="preserve"> y </w:t>
      </w:r>
      <w:proofErr w:type="spellStart"/>
      <w:r>
        <w:rPr>
          <w:i/>
          <w:iCs/>
        </w:rPr>
        <w:t>eventID</w:t>
      </w:r>
      <w:proofErr w:type="spellEnd"/>
      <w:r>
        <w:t xml:space="preserve">, para luego ser exportadas en los archivos correspondientes de </w:t>
      </w:r>
      <w:proofErr w:type="spellStart"/>
      <w:r>
        <w:rPr>
          <w:i/>
          <w:iCs/>
        </w:rPr>
        <w:t>occurrence</w:t>
      </w:r>
      <w:proofErr w:type="spellEnd"/>
      <w:r>
        <w:t xml:space="preserve">, </w:t>
      </w:r>
      <w:proofErr w:type="spellStart"/>
      <w:r>
        <w:rPr>
          <w:i/>
          <w:iCs/>
        </w:rPr>
        <w:t>event</w:t>
      </w:r>
      <w:proofErr w:type="spellEnd"/>
      <w:r>
        <w:t xml:space="preserve"> y </w:t>
      </w:r>
      <w:proofErr w:type="spellStart"/>
      <w:r>
        <w:rPr>
          <w:i/>
          <w:iCs/>
        </w:rPr>
        <w:t>measurementOrFacts</w:t>
      </w:r>
      <w:proofErr w:type="spellEnd"/>
      <w:r>
        <w:t>.</w:t>
      </w:r>
    </w:p>
    <w:p w14:paraId="646BBCAD" w14:textId="77777777" w:rsidR="00F704EC" w:rsidRDefault="00CF0171">
      <w:pPr>
        <w:numPr>
          <w:ilvl w:val="0"/>
          <w:numId w:val="2"/>
        </w:numPr>
      </w:pPr>
      <w:r>
        <w:t xml:space="preserve">Para la producción de los metadatos se desarrolló un </w:t>
      </w:r>
      <w:r>
        <w:rPr>
          <w:i/>
          <w:iCs/>
        </w:rPr>
        <w:t>script</w:t>
      </w:r>
      <w:r>
        <w:t xml:space="preserve"> en R utilizando el paquete </w:t>
      </w:r>
      <w:r>
        <w:rPr>
          <w:i/>
          <w:iCs/>
        </w:rPr>
        <w:t>EML</w:t>
      </w:r>
      <w:r>
        <w:t xml:space="preserve"> (</w:t>
      </w:r>
      <w:proofErr w:type="spellStart"/>
      <w:r>
        <w:t>Boettiger</w:t>
      </w:r>
      <w:proofErr w:type="spellEnd"/>
      <w:r>
        <w:t xml:space="preserve"> &amp; Jones, 2022), con el cual se extrajeron los datos necesarios para hacer la documentación.</w:t>
      </w:r>
    </w:p>
    <w:p w14:paraId="646BBCAE" w14:textId="77777777" w:rsidR="00F704EC" w:rsidRDefault="00CF0171">
      <w:pPr>
        <w:pStyle w:val="Ttulo1"/>
      </w:pPr>
      <w:bookmarkStart w:id="44" w:name="resultados"/>
      <w:bookmarkEnd w:id="42"/>
      <w:bookmarkEnd w:id="43"/>
      <w:r>
        <w:t>Resultados</w:t>
      </w:r>
    </w:p>
    <w:p w14:paraId="646BBCAF" w14:textId="77777777" w:rsidR="00F704EC" w:rsidRDefault="00CF0171">
      <w:pPr>
        <w:pStyle w:val="Ttulo2"/>
      </w:pPr>
      <w:bookmarkStart w:id="45" w:name="descripción-de-los-conjuntos-de-datos."/>
      <w:r>
        <w:t>Descripción de los conjuntos de datos.</w:t>
      </w:r>
    </w:p>
    <w:p w14:paraId="646BBCB0" w14:textId="77777777" w:rsidR="00F704EC" w:rsidRDefault="00CF0171">
      <w:r>
        <w:t xml:space="preserve">El análisis de la abundancia de los géneros de fitoplancton bajo diferentes condiciones de marea revela que </w:t>
      </w:r>
      <w:proofErr w:type="spellStart"/>
      <w:r>
        <w:rPr>
          <w:i/>
          <w:iCs/>
        </w:rPr>
        <w:t>Skeletonema</w:t>
      </w:r>
      <w:proofErr w:type="spellEnd"/>
      <w:r>
        <w:t xml:space="preserve"> y </w:t>
      </w:r>
      <w:proofErr w:type="spellStart"/>
      <w:r>
        <w:rPr>
          <w:i/>
          <w:iCs/>
        </w:rPr>
        <w:t>Chaetoceros</w:t>
      </w:r>
      <w:proofErr w:type="spellEnd"/>
      <w:r>
        <w:t xml:space="preserve"> son los géneros dominantes (Figura 3), presentando los mayores conteos tanto en pleamar como en bajamar, con un total de 478.540 y 104.600 </w:t>
      </w:r>
      <m:oMath>
        <m:r>
          <w:rPr>
            <w:rFonts w:ascii="Cambria Math" w:hAnsi="Cambria Math"/>
          </w:rPr>
          <m:t>Cél </m:t>
        </m:r>
        <m:sSup>
          <m:sSupPr>
            <m:ctrlPr>
              <w:rPr>
                <w:rFonts w:ascii="Cambria Math" w:hAnsi="Cambria Math"/>
              </w:rPr>
            </m:ctrlPr>
          </m:sSupPr>
          <m:e>
            <m:r>
              <w:rPr>
                <w:rFonts w:ascii="Cambria Math" w:hAnsi="Cambria Math"/>
              </w:rPr>
              <m:t>L</m:t>
            </m:r>
          </m:e>
          <m:sup>
            <m:r>
              <m:rPr>
                <m:sty m:val="p"/>
              </m:rPr>
              <w:rPr>
                <w:rFonts w:ascii="Cambria Math" w:hAnsi="Cambria Math"/>
              </w:rPr>
              <m:t>-</m:t>
            </m:r>
            <m:r>
              <w:rPr>
                <w:rFonts w:ascii="Cambria Math" w:hAnsi="Cambria Math"/>
              </w:rPr>
              <m:t>1</m:t>
            </m:r>
          </m:sup>
        </m:sSup>
      </m:oMath>
      <w:r>
        <w:t xml:space="preserve">, respectivamente, mientras que géneros como </w:t>
      </w:r>
      <w:proofErr w:type="spellStart"/>
      <w:r>
        <w:rPr>
          <w:i/>
          <w:iCs/>
        </w:rPr>
        <w:t>Phalacroma</w:t>
      </w:r>
      <w:proofErr w:type="spellEnd"/>
      <w:r>
        <w:t xml:space="preserve">, </w:t>
      </w:r>
      <w:proofErr w:type="spellStart"/>
      <w:r>
        <w:rPr>
          <w:i/>
          <w:iCs/>
        </w:rPr>
        <w:t>Neocalyptrella</w:t>
      </w:r>
      <w:proofErr w:type="spellEnd"/>
      <w:r>
        <w:t xml:space="preserve">, y </w:t>
      </w:r>
      <w:proofErr w:type="spellStart"/>
      <w:r>
        <w:rPr>
          <w:i/>
          <w:iCs/>
        </w:rPr>
        <w:t>Ornithocercus</w:t>
      </w:r>
      <w:proofErr w:type="spellEnd"/>
      <w:r>
        <w:t xml:space="preserve"> tienen muy bajas abundancias, con menos de 30 </w:t>
      </w:r>
      <m:oMath>
        <m:r>
          <w:rPr>
            <w:rFonts w:ascii="Cambria Math" w:hAnsi="Cambria Math"/>
          </w:rPr>
          <m:t>Cél </m:t>
        </m:r>
        <m:sSup>
          <m:sSupPr>
            <m:ctrlPr>
              <w:rPr>
                <w:rFonts w:ascii="Cambria Math" w:hAnsi="Cambria Math"/>
              </w:rPr>
            </m:ctrlPr>
          </m:sSupPr>
          <m:e>
            <m:r>
              <w:rPr>
                <w:rFonts w:ascii="Cambria Math" w:hAnsi="Cambria Math"/>
              </w:rPr>
              <m:t>L</m:t>
            </m:r>
          </m:e>
          <m:sup>
            <m:r>
              <m:rPr>
                <m:sty m:val="p"/>
              </m:rPr>
              <w:rPr>
                <w:rFonts w:ascii="Cambria Math" w:hAnsi="Cambria Math"/>
              </w:rPr>
              <m:t>-</m:t>
            </m:r>
            <m:r>
              <w:rPr>
                <w:rFonts w:ascii="Cambria Math" w:hAnsi="Cambria Math"/>
              </w:rPr>
              <m:t>1</m:t>
            </m:r>
          </m:sup>
        </m:sSup>
      </m:oMath>
      <w:r>
        <w:t xml:space="preserve"> (Tabla 2). En general, se observan mayores abundancias durante bajamar, especialmente en géneros como </w:t>
      </w:r>
      <w:proofErr w:type="spellStart"/>
      <w:r>
        <w:rPr>
          <w:i/>
          <w:iCs/>
        </w:rPr>
        <w:t>Thalassionema</w:t>
      </w:r>
      <w:proofErr w:type="spellEnd"/>
      <w:r>
        <w:t xml:space="preserve"> y </w:t>
      </w:r>
      <w:proofErr w:type="spellStart"/>
      <w:r>
        <w:rPr>
          <w:i/>
          <w:iCs/>
        </w:rPr>
        <w:t>Coscinodiscus</w:t>
      </w:r>
      <w:proofErr w:type="spellEnd"/>
      <w:r>
        <w:t xml:space="preserve">, mientras que otros como </w:t>
      </w:r>
      <w:proofErr w:type="spellStart"/>
      <w:r>
        <w:rPr>
          <w:i/>
          <w:iCs/>
        </w:rPr>
        <w:t>Gonyaulax</w:t>
      </w:r>
      <w:proofErr w:type="spellEnd"/>
      <w:r>
        <w:t xml:space="preserve"> y </w:t>
      </w:r>
      <w:proofErr w:type="spellStart"/>
      <w:r>
        <w:rPr>
          <w:i/>
          <w:iCs/>
        </w:rPr>
        <w:t>Blepharocysta</w:t>
      </w:r>
      <w:proofErr w:type="spellEnd"/>
      <w:r>
        <w:t xml:space="preserve"> son exclusivas de pleamar.</w:t>
      </w:r>
    </w:p>
    <w:p w14:paraId="646BBCB1" w14:textId="77777777" w:rsidR="00F704EC" w:rsidRDefault="00CF0171" w:rsidP="001B13FC">
      <w:pPr>
        <w:jc w:val="left"/>
      </w:pPr>
      <w:r>
        <w:rPr>
          <w:b/>
          <w:bCs/>
        </w:rPr>
        <w:t>URL del recurso.</w:t>
      </w:r>
      <w:r>
        <w:t xml:space="preserve"> Para acceder a la última versión del conjunto de datos:</w:t>
      </w:r>
      <w:r>
        <w:br/>
      </w:r>
      <w:r>
        <w:rPr>
          <w:b/>
          <w:bCs/>
        </w:rPr>
        <w:t>IPT.</w:t>
      </w:r>
      <w:r>
        <w:t xml:space="preserve"> (URL del recurso publicado a través del IPT)</w:t>
      </w:r>
      <w:r>
        <w:br/>
      </w:r>
      <w:r>
        <w:rPr>
          <w:b/>
          <w:bCs/>
        </w:rPr>
        <w:t>Portal de datos.</w:t>
      </w:r>
      <w:r>
        <w:t xml:space="preserve"> (URL del recurso publicado a través del Portal del SiB Colombia)</w:t>
      </w:r>
      <w:r>
        <w:br/>
      </w:r>
      <w:r>
        <w:rPr>
          <w:b/>
          <w:bCs/>
        </w:rPr>
        <w:t>Portal GBIF.</w:t>
      </w:r>
      <w:r>
        <w:t xml:space="preserve"> (URL del recurso publicado a través del Portal de GBIF)</w:t>
      </w:r>
      <w:r>
        <w:br/>
      </w:r>
      <w:r>
        <w:rPr>
          <w:b/>
          <w:bCs/>
        </w:rPr>
        <w:t>Nombre.</w:t>
      </w:r>
      <w:r>
        <w:t xml:space="preserve"> Géneros de fitoplancton obtenidos en los eventos de pleamar y bajamar en la Expedición Pacífico 2018 - Distrito de Manejo Integrado (DNMI) Cabo Manglares.</w:t>
      </w:r>
      <w:r>
        <w:br/>
      </w:r>
      <w:r>
        <w:rPr>
          <w:b/>
          <w:bCs/>
        </w:rPr>
        <w:t>Idioma.</w:t>
      </w:r>
      <w:r>
        <w:t xml:space="preserve"> Español</w:t>
      </w:r>
      <w:r>
        <w:br/>
      </w:r>
      <w:r>
        <w:rPr>
          <w:b/>
          <w:bCs/>
        </w:rPr>
        <w:t>Codificación de caracteres.</w:t>
      </w:r>
      <w:r>
        <w:t xml:space="preserve"> UTF-8 </w:t>
      </w:r>
      <w:r>
        <w:rPr>
          <w:b/>
          <w:bCs/>
        </w:rPr>
        <w:t>URL del archivo.</w:t>
      </w:r>
      <w:r>
        <w:t xml:space="preserve"> Para acceder a la versión del conjunto de datos descrita en este artículo:</w:t>
      </w:r>
      <w:r>
        <w:br/>
        <w:t>(URL al recurso en el Editor de Manuscritos de la revista)</w:t>
      </w:r>
      <w:r>
        <w:br/>
      </w:r>
      <w:r>
        <w:rPr>
          <w:b/>
          <w:bCs/>
        </w:rPr>
        <w:t>Formato del archivo.</w:t>
      </w:r>
      <w:r>
        <w:t xml:space="preserve"> Darwin Core</w:t>
      </w:r>
      <w:r>
        <w:br/>
      </w:r>
      <w:r>
        <w:rPr>
          <w:b/>
          <w:bCs/>
        </w:rPr>
        <w:t>Versión del formato del archivo.</w:t>
      </w:r>
      <w:r>
        <w:t xml:space="preserve"> 1.0</w:t>
      </w:r>
      <w:r>
        <w:br/>
      </w:r>
      <w:r>
        <w:rPr>
          <w:b/>
          <w:bCs/>
        </w:rPr>
        <w:t>Nivel de jerarquía.</w:t>
      </w:r>
      <w:r>
        <w:t xml:space="preserve"> </w:t>
      </w:r>
      <w:proofErr w:type="spellStart"/>
      <w:r>
        <w:t>Dataset</w:t>
      </w:r>
      <w:proofErr w:type="spellEnd"/>
      <w:r>
        <w:br/>
      </w:r>
      <w:r>
        <w:rPr>
          <w:b/>
          <w:bCs/>
        </w:rPr>
        <w:t>Fecha de publicación de los datos.</w:t>
      </w:r>
      <w:r>
        <w:t xml:space="preserve"> AAAA-MM-DD</w:t>
      </w:r>
      <w:r>
        <w:br/>
      </w:r>
      <w:r>
        <w:rPr>
          <w:b/>
          <w:bCs/>
        </w:rPr>
        <w:t>Idioma de los metadatos.</w:t>
      </w:r>
      <w:r>
        <w:t xml:space="preserve"> Español</w:t>
      </w:r>
      <w:r>
        <w:br/>
      </w:r>
      <w:r>
        <w:rPr>
          <w:b/>
          <w:bCs/>
        </w:rPr>
        <w:t>Fecha de creación de los metadatos.</w:t>
      </w:r>
      <w:r>
        <w:t xml:space="preserve"> 2021-09-21</w:t>
      </w:r>
      <w:r>
        <w:br/>
      </w:r>
      <w:r>
        <w:rPr>
          <w:b/>
          <w:bCs/>
        </w:rPr>
        <w:lastRenderedPageBreak/>
        <w:t>Licencia de uso.</w:t>
      </w:r>
      <w:r>
        <w:t xml:space="preserve"> Extraída del recurso publicado a través del SiB Colombia.</w:t>
      </w:r>
      <w:r>
        <w:br/>
      </w:r>
    </w:p>
    <w:p w14:paraId="646BBCB2" w14:textId="77777777" w:rsidR="00F704EC" w:rsidRDefault="00CF0171">
      <w:pPr>
        <w:pStyle w:val="Ttulo1"/>
      </w:pPr>
      <w:bookmarkStart w:id="46" w:name="agradecimientos"/>
      <w:bookmarkEnd w:id="44"/>
      <w:bookmarkEnd w:id="45"/>
      <w:r>
        <w:t>Agradecimientos</w:t>
      </w:r>
    </w:p>
    <w:p w14:paraId="646BBCB3" w14:textId="77777777" w:rsidR="00F704EC" w:rsidRDefault="00CF0171">
      <w:r>
        <w:t>Los autores agradecen al Ministerio de Ciencia Tecnología e Innovación (Colciencias en la fecha), a la Comisión Colombiana del Océano, a la Logística de la Expedición Científica Pacífico Cabo Manglares - 2018, a la Dirección General Marítima, a la Armada Nacional, a la tripulación del ARC 7 de Agosto por su hospitalidad y servicio, a Parques Nacionales por el acceso al área protegida y al Centro de Investigaciones Oceanográficas e Hidrográficas del Pacífico por la financiación de este proyecto.</w:t>
      </w:r>
    </w:p>
    <w:p w14:paraId="646BBCB4" w14:textId="77777777" w:rsidR="00F704EC" w:rsidRDefault="00CF0171">
      <w:pPr>
        <w:pStyle w:val="Ttulo1"/>
      </w:pPr>
      <w:bookmarkStart w:id="47" w:name="referencias"/>
      <w:bookmarkEnd w:id="46"/>
      <w:r>
        <w:t>Referencias</w:t>
      </w:r>
    </w:p>
    <w:p w14:paraId="646BBCB5" w14:textId="77777777" w:rsidR="00F704EC" w:rsidRDefault="00CF0171">
      <w:bookmarkStart w:id="48" w:name="ref-CCO2023"/>
      <w:bookmarkStart w:id="49" w:name="refs"/>
      <w:r>
        <w:t xml:space="preserve">Acero, J., Forero, C. E. S., Posada, C. S., &amp; Baquero, D. S. P. (2023). </w:t>
      </w:r>
      <w:r>
        <w:rPr>
          <w:i/>
          <w:iCs/>
        </w:rPr>
        <w:t>Plan Nacional de Expediciones Científicas Marinas - PNEC 2014 - 2013</w:t>
      </w:r>
      <w:r>
        <w:t>. Comisión Colombiana del Océano.</w:t>
      </w:r>
    </w:p>
    <w:p w14:paraId="646BBCB6" w14:textId="77777777" w:rsidR="00F704EC" w:rsidRPr="00003124" w:rsidRDefault="00CF0171">
      <w:pPr>
        <w:rPr>
          <w:lang w:val="en-US"/>
          <w:rPrChange w:id="50" w:author="Christian Bermúdez Rivas" w:date="2024-11-29T14:41:00Z" w16du:dateUtc="2024-11-29T19:41:00Z">
            <w:rPr/>
          </w:rPrChange>
        </w:rPr>
      </w:pPr>
      <w:bookmarkStart w:id="51" w:name="ref-WoRMS20240319"/>
      <w:bookmarkEnd w:id="48"/>
      <w:proofErr w:type="spellStart"/>
      <w:r>
        <w:t>Ahyong</w:t>
      </w:r>
      <w:proofErr w:type="spellEnd"/>
      <w:r>
        <w:t xml:space="preserve">, S., </w:t>
      </w:r>
      <w:proofErr w:type="spellStart"/>
      <w:r>
        <w:t>Boyko</w:t>
      </w:r>
      <w:proofErr w:type="spellEnd"/>
      <w:r>
        <w:t xml:space="preserve">, C. B., Bailly, N., </w:t>
      </w:r>
      <w:proofErr w:type="spellStart"/>
      <w:r>
        <w:t>Bernot</w:t>
      </w:r>
      <w:proofErr w:type="spellEnd"/>
      <w:r>
        <w:t xml:space="preserve">, J., </w:t>
      </w:r>
      <w:proofErr w:type="spellStart"/>
      <w:r>
        <w:t>Bieler</w:t>
      </w:r>
      <w:proofErr w:type="spellEnd"/>
      <w:r>
        <w:t xml:space="preserve">, R., </w:t>
      </w:r>
      <w:proofErr w:type="spellStart"/>
      <w:r>
        <w:t>Brandão</w:t>
      </w:r>
      <w:proofErr w:type="spellEnd"/>
      <w:r>
        <w:t xml:space="preserve">, S. N., Daly, M., De Grave, S., Gofas, S., Hernandez, F., Hughes, L., Neubauer, T. A., </w:t>
      </w:r>
      <w:proofErr w:type="spellStart"/>
      <w:r>
        <w:t>Paulay</w:t>
      </w:r>
      <w:proofErr w:type="spellEnd"/>
      <w:r>
        <w:t xml:space="preserve">, G., </w:t>
      </w:r>
      <w:proofErr w:type="spellStart"/>
      <w:r>
        <w:t>Boydens</w:t>
      </w:r>
      <w:proofErr w:type="spellEnd"/>
      <w:r>
        <w:t xml:space="preserve">, B., </w:t>
      </w:r>
      <w:proofErr w:type="spellStart"/>
      <w:r>
        <w:t>Decock</w:t>
      </w:r>
      <w:proofErr w:type="spellEnd"/>
      <w:r>
        <w:t xml:space="preserve">, W., </w:t>
      </w:r>
      <w:proofErr w:type="spellStart"/>
      <w:r>
        <w:t>Dekeyzer</w:t>
      </w:r>
      <w:proofErr w:type="spellEnd"/>
      <w:r>
        <w:t xml:space="preserve">, S., </w:t>
      </w:r>
      <w:proofErr w:type="spellStart"/>
      <w:r>
        <w:t>Vandepitte</w:t>
      </w:r>
      <w:proofErr w:type="spellEnd"/>
      <w:r>
        <w:t xml:space="preserve">, L., </w:t>
      </w:r>
      <w:proofErr w:type="spellStart"/>
      <w:r>
        <w:t>Vanhoorne</w:t>
      </w:r>
      <w:proofErr w:type="spellEnd"/>
      <w:r>
        <w:t xml:space="preserve">, B., </w:t>
      </w:r>
      <w:proofErr w:type="spellStart"/>
      <w:r>
        <w:t>Adlard</w:t>
      </w:r>
      <w:proofErr w:type="spellEnd"/>
      <w:r>
        <w:t xml:space="preserve">, R., … </w:t>
      </w:r>
      <w:proofErr w:type="spellStart"/>
      <w:r w:rsidRPr="00EE54BC">
        <w:rPr>
          <w:lang w:val="en-US"/>
        </w:rPr>
        <w:t>Zullini</w:t>
      </w:r>
      <w:proofErr w:type="spellEnd"/>
      <w:r w:rsidRPr="00EE54BC">
        <w:rPr>
          <w:lang w:val="en-US"/>
        </w:rPr>
        <w:t xml:space="preserve">, A. (2024). </w:t>
      </w:r>
      <w:r w:rsidRPr="00EE54BC">
        <w:rPr>
          <w:i/>
          <w:iCs/>
          <w:lang w:val="en-US"/>
        </w:rPr>
        <w:t>World register of marine species (</w:t>
      </w:r>
      <w:proofErr w:type="spellStart"/>
      <w:r w:rsidRPr="00EE54BC">
        <w:rPr>
          <w:i/>
          <w:iCs/>
          <w:lang w:val="en-US"/>
        </w:rPr>
        <w:t>WoRMS</w:t>
      </w:r>
      <w:proofErr w:type="spellEnd"/>
      <w:r w:rsidRPr="00EE54BC">
        <w:rPr>
          <w:i/>
          <w:iCs/>
          <w:lang w:val="en-US"/>
        </w:rPr>
        <w:t>)</w:t>
      </w:r>
      <w:r w:rsidRPr="00EE54BC">
        <w:rPr>
          <w:lang w:val="en-US"/>
        </w:rPr>
        <w:t xml:space="preserve">. </w:t>
      </w:r>
      <w:proofErr w:type="spellStart"/>
      <w:r w:rsidRPr="00EE54BC">
        <w:rPr>
          <w:lang w:val="en-US"/>
        </w:rPr>
        <w:t>WoRMS</w:t>
      </w:r>
      <w:proofErr w:type="spellEnd"/>
      <w:r w:rsidRPr="00EE54BC">
        <w:rPr>
          <w:lang w:val="en-US"/>
        </w:rPr>
        <w:t xml:space="preserve"> Editorial Board. </w:t>
      </w:r>
      <w:r w:rsidR="00000000">
        <w:fldChar w:fldCharType="begin"/>
      </w:r>
      <w:r w:rsidR="00000000" w:rsidRPr="00003124">
        <w:rPr>
          <w:lang w:val="en-US"/>
          <w:rPrChange w:id="52" w:author="Christian Bermúdez Rivas" w:date="2024-11-29T14:41:00Z" w16du:dateUtc="2024-11-29T19:41:00Z">
            <w:rPr/>
          </w:rPrChange>
        </w:rPr>
        <w:instrText>HYPERLINK "https://www.marinespecies.org" \h</w:instrText>
      </w:r>
      <w:r w:rsidR="00000000">
        <w:fldChar w:fldCharType="separate"/>
      </w:r>
      <w:r w:rsidRPr="00003124">
        <w:rPr>
          <w:lang w:val="en-US"/>
          <w:rPrChange w:id="53" w:author="Christian Bermúdez Rivas" w:date="2024-11-29T14:41:00Z" w16du:dateUtc="2024-11-29T19:41:00Z">
            <w:rPr/>
          </w:rPrChange>
        </w:rPr>
        <w:t>https://www.marinespecies.org</w:t>
      </w:r>
      <w:r w:rsidR="00000000">
        <w:fldChar w:fldCharType="end"/>
      </w:r>
    </w:p>
    <w:p w14:paraId="646BBCB7" w14:textId="77777777" w:rsidR="00F704EC" w:rsidRDefault="00CF0171">
      <w:bookmarkStart w:id="54" w:name="ref-alvarez2018"/>
      <w:bookmarkEnd w:id="51"/>
      <w:r>
        <w:t xml:space="preserve">Alvarez M, M. C., Pulido N, D. A., Solano T, L. J., &amp; Oviedo B, F. (2018). Construcción de la superficie hidrográfica de referencia vertical para las </w:t>
      </w:r>
      <w:proofErr w:type="spellStart"/>
      <w:r>
        <w:t>bahı́as</w:t>
      </w:r>
      <w:proofErr w:type="spellEnd"/>
      <w:r>
        <w:t xml:space="preserve"> de buenaventura y málaga, </w:t>
      </w:r>
      <w:proofErr w:type="spellStart"/>
      <w:r>
        <w:t>pacı́fico</w:t>
      </w:r>
      <w:proofErr w:type="spellEnd"/>
      <w:r>
        <w:t xml:space="preserve"> colombiano. </w:t>
      </w:r>
      <w:r>
        <w:rPr>
          <w:i/>
          <w:iCs/>
        </w:rPr>
        <w:t>Boletín Científico CIOH</w:t>
      </w:r>
      <w:r>
        <w:t xml:space="preserve">, </w:t>
      </w:r>
      <w:r>
        <w:rPr>
          <w:i/>
          <w:iCs/>
        </w:rPr>
        <w:t>36</w:t>
      </w:r>
      <w:r>
        <w:t xml:space="preserve">, 53–69. </w:t>
      </w:r>
      <w:hyperlink r:id="rId15">
        <w:r>
          <w:t>https://doi.org/10.26640/22159045.438</w:t>
        </w:r>
      </w:hyperlink>
    </w:p>
    <w:p w14:paraId="646BBCB8" w14:textId="77777777" w:rsidR="00F704EC" w:rsidRPr="00EE54BC" w:rsidRDefault="00CF0171">
      <w:pPr>
        <w:rPr>
          <w:lang w:val="en-US"/>
        </w:rPr>
      </w:pPr>
      <w:bookmarkStart w:id="55" w:name="ref-beck2001"/>
      <w:bookmarkEnd w:id="54"/>
      <w:r>
        <w:t xml:space="preserve">Beck, M. W., </w:t>
      </w:r>
      <w:proofErr w:type="spellStart"/>
      <w:r>
        <w:t>Heck</w:t>
      </w:r>
      <w:proofErr w:type="spellEnd"/>
      <w:r>
        <w:t xml:space="preserve">, K. L., </w:t>
      </w:r>
      <w:proofErr w:type="spellStart"/>
      <w:r>
        <w:t>Able</w:t>
      </w:r>
      <w:proofErr w:type="spellEnd"/>
      <w:r>
        <w:t xml:space="preserve">, K. W., Childers, D. L., </w:t>
      </w:r>
      <w:proofErr w:type="spellStart"/>
      <w:r>
        <w:t>Eggleston</w:t>
      </w:r>
      <w:proofErr w:type="spellEnd"/>
      <w:r>
        <w:t xml:space="preserve">, D. B., </w:t>
      </w:r>
      <w:proofErr w:type="spellStart"/>
      <w:r>
        <w:t>Gillanders</w:t>
      </w:r>
      <w:proofErr w:type="spellEnd"/>
      <w:r>
        <w:t xml:space="preserve">, B. M., Halpern, B., </w:t>
      </w:r>
      <w:proofErr w:type="spellStart"/>
      <w:r>
        <w:t>Hays</w:t>
      </w:r>
      <w:proofErr w:type="spellEnd"/>
      <w:r>
        <w:t xml:space="preserve">, C. G., </w:t>
      </w:r>
      <w:proofErr w:type="spellStart"/>
      <w:r>
        <w:t>Hoshino</w:t>
      </w:r>
      <w:proofErr w:type="spellEnd"/>
      <w:r>
        <w:t xml:space="preserve">, K., Minello, T. J., et al. </w:t>
      </w:r>
      <w:r w:rsidRPr="00EE54BC">
        <w:rPr>
          <w:lang w:val="en-US"/>
        </w:rPr>
        <w:t xml:space="preserve">(2001). The identification, conservation, and management of estuarine and marine nurseries for fish and invertebrates: a better understanding of the habitats that serve as nurseries for marine species and the factors that create site-specific variability in nursery quality will improve conservation and management of these areas. </w:t>
      </w:r>
      <w:r w:rsidRPr="00EE54BC">
        <w:rPr>
          <w:i/>
          <w:iCs/>
          <w:lang w:val="en-US"/>
        </w:rPr>
        <w:t>Bioscience</w:t>
      </w:r>
      <w:r w:rsidRPr="00EE54BC">
        <w:rPr>
          <w:lang w:val="en-US"/>
        </w:rPr>
        <w:t xml:space="preserve">, </w:t>
      </w:r>
      <w:r w:rsidRPr="00EE54BC">
        <w:rPr>
          <w:i/>
          <w:iCs/>
          <w:lang w:val="en-US"/>
        </w:rPr>
        <w:t>51</w:t>
      </w:r>
      <w:r w:rsidRPr="00EE54BC">
        <w:rPr>
          <w:lang w:val="en-US"/>
        </w:rPr>
        <w:t>(8), 633–641.</w:t>
      </w:r>
    </w:p>
    <w:p w14:paraId="646BBCB9" w14:textId="77777777" w:rsidR="00F704EC" w:rsidRPr="00EE54BC" w:rsidRDefault="00CF0171">
      <w:pPr>
        <w:rPr>
          <w:lang w:val="en-US"/>
        </w:rPr>
      </w:pPr>
      <w:bookmarkStart w:id="56" w:name="ref-bendschneider_new_1952"/>
      <w:bookmarkEnd w:id="55"/>
      <w:proofErr w:type="spellStart"/>
      <w:r w:rsidRPr="00EE54BC">
        <w:rPr>
          <w:lang w:val="en-US"/>
        </w:rPr>
        <w:t>Bendschneider</w:t>
      </w:r>
      <w:proofErr w:type="spellEnd"/>
      <w:r w:rsidRPr="00EE54BC">
        <w:rPr>
          <w:lang w:val="en-US"/>
        </w:rPr>
        <w:t xml:space="preserve">, K., &amp; Robinson, R. J. (1952). </w:t>
      </w:r>
      <w:r w:rsidRPr="00EE54BC">
        <w:rPr>
          <w:i/>
          <w:iCs/>
          <w:lang w:val="en-US"/>
        </w:rPr>
        <w:t>A new spectrophotometric method for the determination of nitrite in sea water</w:t>
      </w:r>
      <w:r w:rsidRPr="00EE54BC">
        <w:rPr>
          <w:lang w:val="en-US"/>
        </w:rPr>
        <w:t xml:space="preserve"> (Technical {Report} No. 8; p. 18). Office of Naval Research.</w:t>
      </w:r>
    </w:p>
    <w:p w14:paraId="646BBCBA" w14:textId="77777777" w:rsidR="00F704EC" w:rsidRPr="00EE54BC" w:rsidRDefault="00CF0171">
      <w:pPr>
        <w:rPr>
          <w:lang w:val="en-US"/>
        </w:rPr>
      </w:pPr>
      <w:bookmarkStart w:id="57" w:name="ref-EML2024"/>
      <w:bookmarkEnd w:id="56"/>
      <w:r w:rsidRPr="00EE54BC">
        <w:rPr>
          <w:lang w:val="en-US"/>
        </w:rPr>
        <w:t xml:space="preserve">Boettiger, C., &amp; Jones, M. B. (2022). </w:t>
      </w:r>
      <w:r w:rsidRPr="00EE54BC">
        <w:rPr>
          <w:i/>
          <w:iCs/>
          <w:lang w:val="en-US"/>
        </w:rPr>
        <w:t>EML: Read and write ecological metadata language files</w:t>
      </w:r>
      <w:r w:rsidRPr="00EE54BC">
        <w:rPr>
          <w:lang w:val="en-US"/>
        </w:rPr>
        <w:t xml:space="preserve">. </w:t>
      </w:r>
      <w:r w:rsidR="00000000">
        <w:fldChar w:fldCharType="begin"/>
      </w:r>
      <w:r w:rsidR="00000000" w:rsidRPr="00003124">
        <w:rPr>
          <w:lang w:val="en-US"/>
          <w:rPrChange w:id="58" w:author="Christian Bermúdez Rivas" w:date="2024-11-29T14:41:00Z" w16du:dateUtc="2024-11-29T19:41:00Z">
            <w:rPr/>
          </w:rPrChange>
        </w:rPr>
        <w:instrText>HYPERLINK "https://CRAN.R-project.org/package=EML" \h</w:instrText>
      </w:r>
      <w:r w:rsidR="00000000">
        <w:fldChar w:fldCharType="separate"/>
      </w:r>
      <w:r w:rsidRPr="00EE54BC">
        <w:rPr>
          <w:lang w:val="en-US"/>
        </w:rPr>
        <w:t>https://CRAN.R-project.org/package=EML</w:t>
      </w:r>
      <w:r w:rsidR="00000000">
        <w:rPr>
          <w:lang w:val="en-US"/>
        </w:rPr>
        <w:fldChar w:fldCharType="end"/>
      </w:r>
    </w:p>
    <w:p w14:paraId="646BBCBB" w14:textId="77777777" w:rsidR="00F704EC" w:rsidRPr="00EE54BC" w:rsidRDefault="00CF0171">
      <w:pPr>
        <w:rPr>
          <w:lang w:val="en-US"/>
        </w:rPr>
      </w:pPr>
      <w:bookmarkStart w:id="59" w:name="ref-rgbif2024"/>
      <w:bookmarkEnd w:id="57"/>
      <w:r w:rsidRPr="00EE54BC">
        <w:rPr>
          <w:lang w:val="en-US"/>
        </w:rPr>
        <w:t xml:space="preserve">Chamberlain, S., Barve, V., </w:t>
      </w:r>
      <w:proofErr w:type="spellStart"/>
      <w:r w:rsidRPr="00EE54BC">
        <w:rPr>
          <w:lang w:val="en-US"/>
        </w:rPr>
        <w:t>Mcglinn</w:t>
      </w:r>
      <w:proofErr w:type="spellEnd"/>
      <w:r w:rsidRPr="00EE54BC">
        <w:rPr>
          <w:lang w:val="en-US"/>
        </w:rPr>
        <w:t xml:space="preserve">, D., </w:t>
      </w:r>
      <w:proofErr w:type="spellStart"/>
      <w:r w:rsidRPr="00EE54BC">
        <w:rPr>
          <w:lang w:val="en-US"/>
        </w:rPr>
        <w:t>Oldoni</w:t>
      </w:r>
      <w:proofErr w:type="spellEnd"/>
      <w:r w:rsidRPr="00EE54BC">
        <w:rPr>
          <w:lang w:val="en-US"/>
        </w:rPr>
        <w:t xml:space="preserve">, D., Desmet, P., Geffert, L., &amp; Ram, K. (2024). </w:t>
      </w:r>
      <w:proofErr w:type="spellStart"/>
      <w:r w:rsidRPr="00EE54BC">
        <w:rPr>
          <w:i/>
          <w:iCs/>
          <w:lang w:val="en-US"/>
        </w:rPr>
        <w:t>Rgbif</w:t>
      </w:r>
      <w:proofErr w:type="spellEnd"/>
      <w:r w:rsidRPr="00EE54BC">
        <w:rPr>
          <w:i/>
          <w:iCs/>
          <w:lang w:val="en-US"/>
        </w:rPr>
        <w:t>: Interface to the global biodiversity information facility API</w:t>
      </w:r>
      <w:r w:rsidRPr="00EE54BC">
        <w:rPr>
          <w:lang w:val="en-US"/>
        </w:rPr>
        <w:t xml:space="preserve">. </w:t>
      </w:r>
      <w:r w:rsidR="00000000">
        <w:fldChar w:fldCharType="begin"/>
      </w:r>
      <w:r w:rsidR="00000000" w:rsidRPr="00003124">
        <w:rPr>
          <w:lang w:val="en-US"/>
          <w:rPrChange w:id="60" w:author="Christian Bermúdez Rivas" w:date="2024-11-29T14:41:00Z" w16du:dateUtc="2024-11-29T19:41:00Z">
            <w:rPr/>
          </w:rPrChange>
        </w:rPr>
        <w:instrText>HYPERLINK "https://CRAN.R-project.org/package=rgbif" \h</w:instrText>
      </w:r>
      <w:r w:rsidR="00000000">
        <w:fldChar w:fldCharType="separate"/>
      </w:r>
      <w:r w:rsidRPr="00EE54BC">
        <w:rPr>
          <w:lang w:val="en-US"/>
        </w:rPr>
        <w:t>https://CRAN.R-project.org/package=rgbif</w:t>
      </w:r>
      <w:r w:rsidR="00000000">
        <w:rPr>
          <w:lang w:val="en-US"/>
        </w:rPr>
        <w:fldChar w:fldCharType="end"/>
      </w:r>
    </w:p>
    <w:p w14:paraId="646BBCBC" w14:textId="77777777" w:rsidR="00F704EC" w:rsidRDefault="00CF0171">
      <w:bookmarkStart w:id="61" w:name="ref-worrms2023"/>
      <w:bookmarkEnd w:id="59"/>
      <w:r w:rsidRPr="00EE54BC">
        <w:rPr>
          <w:lang w:val="en-US"/>
        </w:rPr>
        <w:t xml:space="preserve">Chamberlain, S., &amp; </w:t>
      </w:r>
      <w:proofErr w:type="spellStart"/>
      <w:r w:rsidRPr="00EE54BC">
        <w:rPr>
          <w:lang w:val="en-US"/>
        </w:rPr>
        <w:t>Vanhoorne</w:t>
      </w:r>
      <w:proofErr w:type="spellEnd"/>
      <w:r w:rsidRPr="00EE54BC">
        <w:rPr>
          <w:lang w:val="en-US"/>
        </w:rPr>
        <w:t xml:space="preserve">., B. (2023). </w:t>
      </w:r>
      <w:proofErr w:type="spellStart"/>
      <w:r w:rsidRPr="00EE54BC">
        <w:rPr>
          <w:i/>
          <w:iCs/>
          <w:lang w:val="en-US"/>
        </w:rPr>
        <w:t>Worrms</w:t>
      </w:r>
      <w:proofErr w:type="spellEnd"/>
      <w:r w:rsidRPr="00EE54BC">
        <w:rPr>
          <w:i/>
          <w:iCs/>
          <w:lang w:val="en-US"/>
        </w:rPr>
        <w:t>: World register of marine species (</w:t>
      </w:r>
      <w:proofErr w:type="spellStart"/>
      <w:r w:rsidRPr="00EE54BC">
        <w:rPr>
          <w:i/>
          <w:iCs/>
          <w:lang w:val="en-US"/>
        </w:rPr>
        <w:t>WoRMS</w:t>
      </w:r>
      <w:proofErr w:type="spellEnd"/>
      <w:r w:rsidRPr="00EE54BC">
        <w:rPr>
          <w:i/>
          <w:iCs/>
          <w:lang w:val="en-US"/>
        </w:rPr>
        <w:t>) client</w:t>
      </w:r>
      <w:r w:rsidRPr="00EE54BC">
        <w:rPr>
          <w:lang w:val="en-US"/>
        </w:rPr>
        <w:t xml:space="preserve">. </w:t>
      </w:r>
      <w:r w:rsidR="00000000">
        <w:fldChar w:fldCharType="begin"/>
      </w:r>
      <w:r w:rsidR="00000000" w:rsidRPr="00003124">
        <w:rPr>
          <w:lang w:val="en-US"/>
          <w:rPrChange w:id="62" w:author="Christian Bermúdez Rivas" w:date="2024-11-29T14:41:00Z" w16du:dateUtc="2024-11-29T19:41:00Z">
            <w:rPr/>
          </w:rPrChange>
        </w:rPr>
        <w:instrText>HYPERLINK "https://CRAN.R-project.org/package=worrms" \h</w:instrText>
      </w:r>
      <w:r w:rsidR="00000000">
        <w:fldChar w:fldCharType="separate"/>
      </w:r>
      <w:r>
        <w:t>https://CRAN.R-project.org/package=worrms</w:t>
      </w:r>
      <w:r w:rsidR="00000000">
        <w:fldChar w:fldCharType="end"/>
      </w:r>
    </w:p>
    <w:p w14:paraId="646BBCBD" w14:textId="77777777" w:rsidR="00F704EC" w:rsidRPr="00EE54BC" w:rsidRDefault="00CF0171">
      <w:pPr>
        <w:rPr>
          <w:lang w:val="en-US"/>
        </w:rPr>
      </w:pPr>
      <w:bookmarkStart w:id="63" w:name="ref-davies2013effects"/>
      <w:bookmarkEnd w:id="61"/>
      <w:r>
        <w:t xml:space="preserve">Davies, O. A., &amp; </w:t>
      </w:r>
      <w:proofErr w:type="spellStart"/>
      <w:r>
        <w:t>Ugwumba</w:t>
      </w:r>
      <w:proofErr w:type="spellEnd"/>
      <w:r>
        <w:t xml:space="preserve">, O. A. (2013). </w:t>
      </w:r>
      <w:r w:rsidRPr="00EE54BC">
        <w:rPr>
          <w:lang w:val="en-US"/>
        </w:rPr>
        <w:t xml:space="preserve">Effects of tide on zooplankton community of a tributary of upper bonny estuary, </w:t>
      </w:r>
      <w:proofErr w:type="spellStart"/>
      <w:r w:rsidRPr="00EE54BC">
        <w:rPr>
          <w:lang w:val="en-US"/>
        </w:rPr>
        <w:t>niger</w:t>
      </w:r>
      <w:proofErr w:type="spellEnd"/>
      <w:r w:rsidRPr="00EE54BC">
        <w:rPr>
          <w:lang w:val="en-US"/>
        </w:rPr>
        <w:t xml:space="preserve"> delta, </w:t>
      </w:r>
      <w:proofErr w:type="spellStart"/>
      <w:r w:rsidRPr="00EE54BC">
        <w:rPr>
          <w:lang w:val="en-US"/>
        </w:rPr>
        <w:t>nigeria</w:t>
      </w:r>
      <w:proofErr w:type="spellEnd"/>
      <w:r w:rsidRPr="00EE54BC">
        <w:rPr>
          <w:lang w:val="en-US"/>
        </w:rPr>
        <w:t xml:space="preserve">. </w:t>
      </w:r>
      <w:r w:rsidRPr="00EE54BC">
        <w:rPr>
          <w:i/>
          <w:iCs/>
          <w:lang w:val="en-US"/>
        </w:rPr>
        <w:t>International Journal of Scientific Research in Knowledge</w:t>
      </w:r>
      <w:r w:rsidRPr="00EE54BC">
        <w:rPr>
          <w:lang w:val="en-US"/>
        </w:rPr>
        <w:t xml:space="preserve">, </w:t>
      </w:r>
      <w:r w:rsidRPr="00EE54BC">
        <w:rPr>
          <w:i/>
          <w:iCs/>
          <w:lang w:val="en-US"/>
        </w:rPr>
        <w:t>1</w:t>
      </w:r>
      <w:r w:rsidRPr="00EE54BC">
        <w:rPr>
          <w:lang w:val="en-US"/>
        </w:rPr>
        <w:t>(9), 325–342.</w:t>
      </w:r>
    </w:p>
    <w:p w14:paraId="646BBCBE" w14:textId="77777777" w:rsidR="00F704EC" w:rsidRPr="00EE54BC" w:rsidRDefault="00CF0171">
      <w:pPr>
        <w:rPr>
          <w:lang w:val="en-US"/>
        </w:rPr>
      </w:pPr>
      <w:bookmarkStart w:id="64" w:name="ref-davis2009beaches"/>
      <w:bookmarkEnd w:id="63"/>
      <w:r w:rsidRPr="00EE54BC">
        <w:rPr>
          <w:lang w:val="en-US"/>
        </w:rPr>
        <w:t xml:space="preserve">Davis Jr, R. A., &amp; FitzGerald, D. M. (2009). </w:t>
      </w:r>
      <w:r w:rsidRPr="00EE54BC">
        <w:rPr>
          <w:i/>
          <w:iCs/>
          <w:lang w:val="en-US"/>
        </w:rPr>
        <w:t>Beaches and coasts</w:t>
      </w:r>
      <w:r w:rsidRPr="00EE54BC">
        <w:rPr>
          <w:lang w:val="en-US"/>
        </w:rPr>
        <w:t>. John Wiley &amp; Sons.</w:t>
      </w:r>
    </w:p>
    <w:p w14:paraId="646BBCBF" w14:textId="77777777" w:rsidR="00F704EC" w:rsidRDefault="00CF0171">
      <w:bookmarkStart w:id="65" w:name="ref-ortizRuby2008"/>
      <w:bookmarkEnd w:id="64"/>
      <w:r>
        <w:t xml:space="preserve">Dirección General Marítima. (2023). </w:t>
      </w:r>
      <w:r>
        <w:rPr>
          <w:i/>
          <w:iCs/>
        </w:rPr>
        <w:t xml:space="preserve">Guía de normalización de datos oceanográficos y </w:t>
      </w:r>
      <w:r>
        <w:rPr>
          <w:i/>
          <w:iCs/>
        </w:rPr>
        <w:lastRenderedPageBreak/>
        <w:t>marinos</w:t>
      </w:r>
      <w:r>
        <w:t xml:space="preserve">. </w:t>
      </w:r>
      <w:hyperlink r:id="rId16">
        <w:r>
          <w:t>https://cecoldodigital.dimar.mil.co/3366/</w:t>
        </w:r>
      </w:hyperlink>
    </w:p>
    <w:p w14:paraId="646BBCC0" w14:textId="77777777" w:rsidR="00F704EC" w:rsidRDefault="00CF0171">
      <w:bookmarkStart w:id="66" w:name="ref-garces2019"/>
      <w:bookmarkEnd w:id="65"/>
      <w:r>
        <w:t xml:space="preserve">Garcés Ordóñez, O., &amp; </w:t>
      </w:r>
      <w:proofErr w:type="spellStart"/>
      <w:r>
        <w:t>Espinosa-Dı́az</w:t>
      </w:r>
      <w:proofErr w:type="spellEnd"/>
      <w:r>
        <w:t xml:space="preserve">, L. F. (2019). </w:t>
      </w:r>
      <w:r w:rsidRPr="00EE54BC">
        <w:rPr>
          <w:lang w:val="en-US"/>
        </w:rPr>
        <w:t xml:space="preserve">Hydrocarbon contamination in mangrove sediments of the </w:t>
      </w:r>
      <w:proofErr w:type="gramStart"/>
      <w:r w:rsidRPr="00EE54BC">
        <w:rPr>
          <w:lang w:val="en-US"/>
        </w:rPr>
        <w:t>Mira river</w:t>
      </w:r>
      <w:proofErr w:type="gramEnd"/>
      <w:r w:rsidRPr="00EE54BC">
        <w:rPr>
          <w:lang w:val="en-US"/>
        </w:rPr>
        <w:t xml:space="preserve"> estuary, Colombian Pacific coast, affected by crude oil spills. </w:t>
      </w:r>
      <w:proofErr w:type="spellStart"/>
      <w:r>
        <w:rPr>
          <w:i/>
          <w:iCs/>
        </w:rPr>
        <w:t>Boletı́n</w:t>
      </w:r>
      <w:proofErr w:type="spellEnd"/>
      <w:r>
        <w:rPr>
          <w:i/>
          <w:iCs/>
        </w:rPr>
        <w:t xml:space="preserve"> de Investigaciones Marinas y Costeras-INVEMAR</w:t>
      </w:r>
      <w:r>
        <w:t xml:space="preserve">, </w:t>
      </w:r>
      <w:r>
        <w:rPr>
          <w:i/>
          <w:iCs/>
        </w:rPr>
        <w:t>48</w:t>
      </w:r>
      <w:r>
        <w:t>(1), 159–168.</w:t>
      </w:r>
    </w:p>
    <w:p w14:paraId="646BBCC1" w14:textId="77777777" w:rsidR="00F704EC" w:rsidRPr="00EE54BC" w:rsidRDefault="00CF0171">
      <w:pPr>
        <w:rPr>
          <w:lang w:val="en-US"/>
        </w:rPr>
      </w:pPr>
      <w:bookmarkStart w:id="67" w:name="ref-gaspard2019residual"/>
      <w:bookmarkEnd w:id="66"/>
      <w:r>
        <w:t xml:space="preserve">Gaspard, G., Kim, D., &amp; Chun, Y. (2019). </w:t>
      </w:r>
      <w:r w:rsidRPr="00EE54BC">
        <w:rPr>
          <w:lang w:val="en-US"/>
        </w:rPr>
        <w:t xml:space="preserve">Residual spatial autocorrelation in macroecological and biogeographical modeling: A review. </w:t>
      </w:r>
      <w:r w:rsidRPr="00EE54BC">
        <w:rPr>
          <w:i/>
          <w:iCs/>
          <w:lang w:val="en-US"/>
        </w:rPr>
        <w:t>Journal of Ecology and Environment</w:t>
      </w:r>
      <w:r w:rsidRPr="00EE54BC">
        <w:rPr>
          <w:lang w:val="en-US"/>
        </w:rPr>
        <w:t xml:space="preserve">, </w:t>
      </w:r>
      <w:r w:rsidRPr="00EE54BC">
        <w:rPr>
          <w:i/>
          <w:iCs/>
          <w:lang w:val="en-US"/>
        </w:rPr>
        <w:t>43</w:t>
      </w:r>
      <w:r w:rsidRPr="00EE54BC">
        <w:rPr>
          <w:lang w:val="en-US"/>
        </w:rPr>
        <w:t>(1), 1–11.</w:t>
      </w:r>
    </w:p>
    <w:p w14:paraId="646BBCC2" w14:textId="77777777" w:rsidR="00F704EC" w:rsidRPr="00EE54BC" w:rsidRDefault="00CF0171">
      <w:pPr>
        <w:rPr>
          <w:lang w:val="en-US"/>
        </w:rPr>
      </w:pPr>
      <w:bookmarkStart w:id="68" w:name="ref-gonzalez2009"/>
      <w:bookmarkEnd w:id="67"/>
      <w:r w:rsidRPr="00EE54BC">
        <w:rPr>
          <w:lang w:val="en-US"/>
        </w:rPr>
        <w:t>González, J., Figueiras, F., Aranguren-</w:t>
      </w:r>
      <w:proofErr w:type="spellStart"/>
      <w:r w:rsidRPr="00EE54BC">
        <w:rPr>
          <w:lang w:val="en-US"/>
        </w:rPr>
        <w:t>Gassis</w:t>
      </w:r>
      <w:proofErr w:type="spellEnd"/>
      <w:r w:rsidRPr="00EE54BC">
        <w:rPr>
          <w:lang w:val="en-US"/>
        </w:rPr>
        <w:t xml:space="preserve">, M., Crespo, B., Fernández, E., Morán, X. A. G., &amp; Nieto-Cid, M. (2009). Effect of a simulated oil spill on natural assemblages of marine phytoplankton enclosed in microcosms. </w:t>
      </w:r>
      <w:r w:rsidRPr="00EE54BC">
        <w:rPr>
          <w:i/>
          <w:iCs/>
          <w:lang w:val="en-US"/>
        </w:rPr>
        <w:t>Estuarine, Coastal and Shelf Science</w:t>
      </w:r>
      <w:r w:rsidRPr="00EE54BC">
        <w:rPr>
          <w:lang w:val="en-US"/>
        </w:rPr>
        <w:t xml:space="preserve">, </w:t>
      </w:r>
      <w:r w:rsidRPr="00EE54BC">
        <w:rPr>
          <w:i/>
          <w:iCs/>
          <w:lang w:val="en-US"/>
        </w:rPr>
        <w:t>83</w:t>
      </w:r>
      <w:r w:rsidRPr="00EE54BC">
        <w:rPr>
          <w:lang w:val="en-US"/>
        </w:rPr>
        <w:t>(3), 265–276.</w:t>
      </w:r>
    </w:p>
    <w:p w14:paraId="646BBCC3" w14:textId="77777777" w:rsidR="00F704EC" w:rsidRPr="00EE54BC" w:rsidRDefault="00CF0171">
      <w:pPr>
        <w:rPr>
          <w:lang w:val="en-US"/>
        </w:rPr>
      </w:pPr>
      <w:bookmarkStart w:id="69" w:name="ref-goodchild1987spatial"/>
      <w:bookmarkEnd w:id="68"/>
      <w:r w:rsidRPr="00EE54BC">
        <w:rPr>
          <w:lang w:val="en-US"/>
        </w:rPr>
        <w:t xml:space="preserve">Goodchild, M. F. (1987). A spatial analytical perspective on geographical information systems. </w:t>
      </w:r>
      <w:r w:rsidRPr="00EE54BC">
        <w:rPr>
          <w:i/>
          <w:iCs/>
          <w:lang w:val="en-US"/>
        </w:rPr>
        <w:t>International Journal of Geographical Information System</w:t>
      </w:r>
      <w:r w:rsidRPr="00EE54BC">
        <w:rPr>
          <w:lang w:val="en-US"/>
        </w:rPr>
        <w:t xml:space="preserve">, </w:t>
      </w:r>
      <w:r w:rsidRPr="00EE54BC">
        <w:rPr>
          <w:i/>
          <w:iCs/>
          <w:lang w:val="en-US"/>
        </w:rPr>
        <w:t>1</w:t>
      </w:r>
      <w:r w:rsidRPr="00EE54BC">
        <w:rPr>
          <w:lang w:val="en-US"/>
        </w:rPr>
        <w:t>(4), 327–334.</w:t>
      </w:r>
    </w:p>
    <w:p w14:paraId="646BBCC4" w14:textId="77777777" w:rsidR="00F704EC" w:rsidRPr="00EE54BC" w:rsidRDefault="00CF0171">
      <w:pPr>
        <w:rPr>
          <w:lang w:val="en-US"/>
        </w:rPr>
      </w:pPr>
      <w:bookmarkStart w:id="70" w:name="ref-hasle1996identifying"/>
      <w:bookmarkEnd w:id="69"/>
      <w:r w:rsidRPr="00EE54BC">
        <w:rPr>
          <w:lang w:val="en-US"/>
        </w:rPr>
        <w:t xml:space="preserve">Hasle, G. R., Syvertsen, E. E., Steidinger, K. A., Tangen, K., &amp; Tomas, C. R. (1996). </w:t>
      </w:r>
      <w:r w:rsidRPr="00EE54BC">
        <w:rPr>
          <w:i/>
          <w:iCs/>
          <w:lang w:val="en-US"/>
        </w:rPr>
        <w:t>Identifying marine diatoms and dinoflagellates</w:t>
      </w:r>
      <w:r w:rsidRPr="00EE54BC">
        <w:rPr>
          <w:lang w:val="en-US"/>
        </w:rPr>
        <w:t>. Elsevier.</w:t>
      </w:r>
    </w:p>
    <w:p w14:paraId="646BBCC5" w14:textId="77777777" w:rsidR="00F704EC" w:rsidRDefault="00CF0171">
      <w:bookmarkStart w:id="71" w:name="ref-Honggang2012"/>
      <w:bookmarkEnd w:id="70"/>
      <w:proofErr w:type="spellStart"/>
      <w:r w:rsidRPr="00EE54BC">
        <w:rPr>
          <w:lang w:val="en-US"/>
        </w:rPr>
        <w:t>Honggang</w:t>
      </w:r>
      <w:proofErr w:type="spellEnd"/>
      <w:r w:rsidRPr="00EE54BC">
        <w:rPr>
          <w:lang w:val="en-US"/>
        </w:rPr>
        <w:t xml:space="preserve">, Z., </w:t>
      </w:r>
      <w:proofErr w:type="spellStart"/>
      <w:r w:rsidRPr="00EE54BC">
        <w:rPr>
          <w:lang w:val="en-US"/>
        </w:rPr>
        <w:t>Baoshan</w:t>
      </w:r>
      <w:proofErr w:type="spellEnd"/>
      <w:r w:rsidRPr="00EE54BC">
        <w:rPr>
          <w:lang w:val="en-US"/>
        </w:rPr>
        <w:t xml:space="preserve">, C., </w:t>
      </w:r>
      <w:proofErr w:type="spellStart"/>
      <w:r w:rsidRPr="00EE54BC">
        <w:rPr>
          <w:lang w:val="en-US"/>
        </w:rPr>
        <w:t>zhiming</w:t>
      </w:r>
      <w:proofErr w:type="spellEnd"/>
      <w:r w:rsidRPr="00EE54BC">
        <w:rPr>
          <w:lang w:val="en-US"/>
        </w:rPr>
        <w:t xml:space="preserve">, Z., &amp; Xiaoyun, F. (2012). Species diversity and distribution for zooplankton in the inter-tidal wetlands of the pearl river estuary, </w:t>
      </w:r>
      <w:proofErr w:type="spellStart"/>
      <w:r w:rsidRPr="00EE54BC">
        <w:rPr>
          <w:lang w:val="en-US"/>
        </w:rPr>
        <w:t>china</w:t>
      </w:r>
      <w:proofErr w:type="spellEnd"/>
      <w:r w:rsidRPr="00EE54BC">
        <w:rPr>
          <w:lang w:val="en-US"/>
        </w:rPr>
        <w:t xml:space="preserve">. </w:t>
      </w:r>
      <w:proofErr w:type="spellStart"/>
      <w:r>
        <w:rPr>
          <w:i/>
          <w:iCs/>
        </w:rPr>
        <w:t>Procedia</w:t>
      </w:r>
      <w:proofErr w:type="spellEnd"/>
      <w:r>
        <w:rPr>
          <w:i/>
          <w:iCs/>
        </w:rPr>
        <w:t xml:space="preserve"> </w:t>
      </w:r>
      <w:proofErr w:type="spellStart"/>
      <w:r>
        <w:rPr>
          <w:i/>
          <w:iCs/>
        </w:rPr>
        <w:t>Environmental</w:t>
      </w:r>
      <w:proofErr w:type="spellEnd"/>
      <w:r>
        <w:rPr>
          <w:i/>
          <w:iCs/>
        </w:rPr>
        <w:t xml:space="preserve"> </w:t>
      </w:r>
      <w:proofErr w:type="spellStart"/>
      <w:r>
        <w:rPr>
          <w:i/>
          <w:iCs/>
        </w:rPr>
        <w:t>Sciences</w:t>
      </w:r>
      <w:proofErr w:type="spellEnd"/>
      <w:r>
        <w:t xml:space="preserve">, </w:t>
      </w:r>
      <w:r>
        <w:rPr>
          <w:i/>
          <w:iCs/>
        </w:rPr>
        <w:t>13</w:t>
      </w:r>
      <w:r>
        <w:t>, 2383–2393. https://doi.org/</w:t>
      </w:r>
      <w:hyperlink r:id="rId17">
        <w:r>
          <w:t>https://doi.org/10.1016/j.proenv.2012.01.227</w:t>
        </w:r>
      </w:hyperlink>
    </w:p>
    <w:p w14:paraId="646BBCC6" w14:textId="77777777" w:rsidR="00F704EC" w:rsidRPr="00EE54BC" w:rsidRDefault="00CF0171">
      <w:pPr>
        <w:rPr>
          <w:lang w:val="en-US"/>
        </w:rPr>
      </w:pPr>
      <w:bookmarkStart w:id="72" w:name="ref-huang2011"/>
      <w:bookmarkEnd w:id="71"/>
      <w:r w:rsidRPr="00EE54BC">
        <w:rPr>
          <w:lang w:val="en-US"/>
        </w:rPr>
        <w:t xml:space="preserve">Huang, Y.-J., Jiang, Z.-B., Zeng, J.-N., Chen, Q.-Z., Zhao, Y., Liao, Y., Shou, L., &amp; Xu, X. (2011). The chronic effects of oil pollution on marine phytoplankton in a subtropical bay, China. </w:t>
      </w:r>
      <w:r w:rsidRPr="00EE54BC">
        <w:rPr>
          <w:i/>
          <w:iCs/>
          <w:lang w:val="en-US"/>
        </w:rPr>
        <w:t>Environmental Monitoring and Assessment</w:t>
      </w:r>
      <w:r w:rsidRPr="00EE54BC">
        <w:rPr>
          <w:lang w:val="en-US"/>
        </w:rPr>
        <w:t xml:space="preserve">, </w:t>
      </w:r>
      <w:r w:rsidRPr="00EE54BC">
        <w:rPr>
          <w:i/>
          <w:iCs/>
          <w:lang w:val="en-US"/>
        </w:rPr>
        <w:t>176</w:t>
      </w:r>
      <w:r w:rsidRPr="00EE54BC">
        <w:rPr>
          <w:lang w:val="en-US"/>
        </w:rPr>
        <w:t>, 517–530.</w:t>
      </w:r>
    </w:p>
    <w:p w14:paraId="646BBCC7" w14:textId="77777777" w:rsidR="00F704EC" w:rsidRPr="00EE54BC" w:rsidRDefault="00CF0171">
      <w:pPr>
        <w:rPr>
          <w:lang w:val="en-US"/>
        </w:rPr>
      </w:pPr>
      <w:bookmarkStart w:id="73" w:name="ref-Legendre1993"/>
      <w:bookmarkEnd w:id="72"/>
      <w:r w:rsidRPr="00EE54BC">
        <w:rPr>
          <w:lang w:val="en-US"/>
        </w:rPr>
        <w:t xml:space="preserve">Legendre, P. (1993). Spatial Autocorrelation: Trouble or New Paradigm? </w:t>
      </w:r>
      <w:r w:rsidRPr="00EE54BC">
        <w:rPr>
          <w:i/>
          <w:iCs/>
          <w:lang w:val="en-US"/>
        </w:rPr>
        <w:t>Ecology</w:t>
      </w:r>
      <w:r w:rsidRPr="00EE54BC">
        <w:rPr>
          <w:lang w:val="en-US"/>
        </w:rPr>
        <w:t xml:space="preserve">, </w:t>
      </w:r>
      <w:r w:rsidRPr="00EE54BC">
        <w:rPr>
          <w:i/>
          <w:iCs/>
          <w:lang w:val="en-US"/>
        </w:rPr>
        <w:t>74</w:t>
      </w:r>
      <w:r w:rsidRPr="00EE54BC">
        <w:rPr>
          <w:lang w:val="en-US"/>
        </w:rPr>
        <w:t xml:space="preserve">(6), 1659. </w:t>
      </w:r>
      <w:r w:rsidR="00000000">
        <w:fldChar w:fldCharType="begin"/>
      </w:r>
      <w:r w:rsidR="00000000" w:rsidRPr="00003124">
        <w:rPr>
          <w:lang w:val="en-US"/>
          <w:rPrChange w:id="74" w:author="Christian Bermúdez Rivas" w:date="2024-11-29T14:41:00Z" w16du:dateUtc="2024-11-29T19:41:00Z">
            <w:rPr/>
          </w:rPrChange>
        </w:rPr>
        <w:instrText>HYPERLINK "https://doi.org/10.2307/1939924" \h</w:instrText>
      </w:r>
      <w:r w:rsidR="00000000">
        <w:fldChar w:fldCharType="separate"/>
      </w:r>
      <w:r w:rsidRPr="00EE54BC">
        <w:rPr>
          <w:lang w:val="en-US"/>
        </w:rPr>
        <w:t>https://doi.org/10.2307/1939924</w:t>
      </w:r>
      <w:r w:rsidR="00000000">
        <w:rPr>
          <w:lang w:val="en-US"/>
        </w:rPr>
        <w:fldChar w:fldCharType="end"/>
      </w:r>
    </w:p>
    <w:p w14:paraId="646BBCC8" w14:textId="77777777" w:rsidR="00F704EC" w:rsidRDefault="00CF0171">
      <w:bookmarkStart w:id="75" w:name="ref-lipps_standard_2023"/>
      <w:bookmarkEnd w:id="73"/>
      <w:r w:rsidRPr="00EE54BC">
        <w:rPr>
          <w:lang w:val="en-US"/>
        </w:rPr>
        <w:t xml:space="preserve">Lipps, W. C., Braun-Howland, E. B., &amp; Baxter, T. E. (2023). </w:t>
      </w:r>
      <w:r w:rsidRPr="00EE54BC">
        <w:rPr>
          <w:i/>
          <w:iCs/>
          <w:lang w:val="en-US"/>
        </w:rPr>
        <w:t>Standard Methods for the Examination of Water and Wastewater</w:t>
      </w:r>
      <w:r w:rsidRPr="00EE54BC">
        <w:rPr>
          <w:lang w:val="en-US"/>
        </w:rPr>
        <w:t xml:space="preserve">. </w:t>
      </w:r>
      <w:r>
        <w:t xml:space="preserve">APHA </w:t>
      </w:r>
      <w:proofErr w:type="spellStart"/>
      <w:r>
        <w:t>Press</w:t>
      </w:r>
      <w:proofErr w:type="spellEnd"/>
      <w:r>
        <w:t>.</w:t>
      </w:r>
    </w:p>
    <w:p w14:paraId="646BBCC9" w14:textId="77777777" w:rsidR="00F704EC" w:rsidRDefault="00CF0171">
      <w:bookmarkStart w:id="76" w:name="ref-ZambranoOrtiz2014"/>
      <w:bookmarkEnd w:id="75"/>
      <w:r>
        <w:t xml:space="preserve">María, Z.-O., Castrillón Valencia, F. A., Casanova Rosero, R. F., &amp; Portilla Angulo, L. A. (2014). Composición y abundancia estacional del microzooplancton superficial de la bahía Ancón de Sardinas, Pacífico colombiano. </w:t>
      </w:r>
      <w:r>
        <w:rPr>
          <w:i/>
          <w:iCs/>
        </w:rPr>
        <w:t>Boletín Científico CIOH</w:t>
      </w:r>
      <w:r>
        <w:t xml:space="preserve">, </w:t>
      </w:r>
      <w:r>
        <w:rPr>
          <w:i/>
          <w:iCs/>
        </w:rPr>
        <w:t xml:space="preserve">32 SE - </w:t>
      </w:r>
      <w:proofErr w:type="gramStart"/>
      <w:r>
        <w:rPr>
          <w:i/>
          <w:iCs/>
        </w:rPr>
        <w:t>Ar</w:t>
      </w:r>
      <w:r>
        <w:t>(</w:t>
      </w:r>
      <w:proofErr w:type="gramEnd"/>
      <w:r>
        <w:t xml:space="preserve">32), 179–196. </w:t>
      </w:r>
      <w:hyperlink r:id="rId18">
        <w:r>
          <w:t>https://doi.org/10.26640/22159045.271</w:t>
        </w:r>
      </w:hyperlink>
    </w:p>
    <w:p w14:paraId="646BBCCA" w14:textId="77777777" w:rsidR="00F704EC" w:rsidRPr="00EE54BC" w:rsidRDefault="00CF0171">
      <w:pPr>
        <w:rPr>
          <w:lang w:val="en-US"/>
        </w:rPr>
      </w:pPr>
      <w:bookmarkStart w:id="77" w:name="ref-murphy1958"/>
      <w:bookmarkEnd w:id="76"/>
      <w:r>
        <w:t xml:space="preserve">Murphy, J., &amp; Riley, a. J. (1958). </w:t>
      </w:r>
      <w:r w:rsidRPr="00EE54BC">
        <w:rPr>
          <w:lang w:val="en-US"/>
        </w:rPr>
        <w:t xml:space="preserve">A single-solution method for the determination of soluble phosphate in sea water. </w:t>
      </w:r>
      <w:r w:rsidRPr="00EE54BC">
        <w:rPr>
          <w:i/>
          <w:iCs/>
          <w:lang w:val="en-US"/>
        </w:rPr>
        <w:t>Journal of the Marine Biological Association of the United Kingdom</w:t>
      </w:r>
      <w:r w:rsidRPr="00EE54BC">
        <w:rPr>
          <w:lang w:val="en-US"/>
        </w:rPr>
        <w:t xml:space="preserve">, </w:t>
      </w:r>
      <w:r w:rsidRPr="00EE54BC">
        <w:rPr>
          <w:i/>
          <w:iCs/>
          <w:lang w:val="en-US"/>
        </w:rPr>
        <w:t>37</w:t>
      </w:r>
      <w:r w:rsidRPr="00EE54BC">
        <w:rPr>
          <w:lang w:val="en-US"/>
        </w:rPr>
        <w:t>(1), 9–14.</w:t>
      </w:r>
    </w:p>
    <w:p w14:paraId="646BBCCB" w14:textId="77777777" w:rsidR="00F704EC" w:rsidRPr="00EE54BC" w:rsidRDefault="00CF0171">
      <w:pPr>
        <w:rPr>
          <w:lang w:val="en-US"/>
        </w:rPr>
      </w:pPr>
      <w:bookmarkStart w:id="78" w:name="ref-pinel1995spatial"/>
      <w:bookmarkEnd w:id="77"/>
      <w:r w:rsidRPr="00EE54BC">
        <w:rPr>
          <w:lang w:val="en-US"/>
        </w:rPr>
        <w:t>Pinel-</w:t>
      </w:r>
      <w:proofErr w:type="spellStart"/>
      <w:r w:rsidRPr="00EE54BC">
        <w:rPr>
          <w:lang w:val="en-US"/>
        </w:rPr>
        <w:t>Alloul</w:t>
      </w:r>
      <w:proofErr w:type="spellEnd"/>
      <w:r w:rsidRPr="00EE54BC">
        <w:rPr>
          <w:lang w:val="en-US"/>
        </w:rPr>
        <w:t xml:space="preserve">, P. (1995). Spatial heterogeneity as a multiscale characteristic of zooplankton community. </w:t>
      </w:r>
      <w:proofErr w:type="spellStart"/>
      <w:r w:rsidRPr="00EE54BC">
        <w:rPr>
          <w:i/>
          <w:iCs/>
          <w:lang w:val="en-US"/>
        </w:rPr>
        <w:t>Hydrobiologia</w:t>
      </w:r>
      <w:proofErr w:type="spellEnd"/>
      <w:r w:rsidRPr="00EE54BC">
        <w:rPr>
          <w:lang w:val="en-US"/>
        </w:rPr>
        <w:t xml:space="preserve">, </w:t>
      </w:r>
      <w:r w:rsidRPr="00EE54BC">
        <w:rPr>
          <w:i/>
          <w:iCs/>
          <w:lang w:val="en-US"/>
        </w:rPr>
        <w:t>300</w:t>
      </w:r>
      <w:r w:rsidRPr="00EE54BC">
        <w:rPr>
          <w:lang w:val="en-US"/>
        </w:rPr>
        <w:t>, 17–42.</w:t>
      </w:r>
    </w:p>
    <w:p w14:paraId="646BBCCC" w14:textId="77777777" w:rsidR="00F704EC" w:rsidRPr="00EE54BC" w:rsidRDefault="00CF0171">
      <w:pPr>
        <w:rPr>
          <w:lang w:val="en-US"/>
        </w:rPr>
      </w:pPr>
      <w:bookmarkStart w:id="79" w:name="ref-RTeam2008"/>
      <w:bookmarkEnd w:id="78"/>
      <w:r w:rsidRPr="00EE54BC">
        <w:rPr>
          <w:lang w:val="en-US"/>
        </w:rPr>
        <w:t xml:space="preserve">R Development Core Team. (2008). </w:t>
      </w:r>
      <w:r w:rsidRPr="00EE54BC">
        <w:rPr>
          <w:i/>
          <w:iCs/>
          <w:lang w:val="en-US"/>
        </w:rPr>
        <w:t>R A language and environment for statistical computing. R Foundation for Statistical Computing, Vienna, Austria.</w:t>
      </w:r>
    </w:p>
    <w:p w14:paraId="646BBCCD" w14:textId="77777777" w:rsidR="00F704EC" w:rsidRDefault="00CF0171">
      <w:bookmarkStart w:id="80" w:name="ref-RestrepoAngel2008"/>
      <w:bookmarkEnd w:id="79"/>
      <w:r w:rsidRPr="00EE54BC">
        <w:rPr>
          <w:lang w:val="en-US"/>
        </w:rPr>
        <w:t xml:space="preserve">Restrepo Angel, J. D. (2008). </w:t>
      </w:r>
      <w:r>
        <w:rPr>
          <w:i/>
          <w:iCs/>
        </w:rPr>
        <w:t xml:space="preserve">Deltas de Colombia: </w:t>
      </w:r>
      <w:proofErr w:type="spellStart"/>
      <w:r>
        <w:rPr>
          <w:i/>
          <w:iCs/>
        </w:rPr>
        <w:t>mofodinámica</w:t>
      </w:r>
      <w:proofErr w:type="spellEnd"/>
      <w:r>
        <w:rPr>
          <w:i/>
          <w:iCs/>
        </w:rPr>
        <w:t xml:space="preserve"> y vulnerabilidad ante el cambio global</w:t>
      </w:r>
      <w:r>
        <w:t xml:space="preserve"> (p. 284). Fondo Editorial Universidad EAFIT.</w:t>
      </w:r>
    </w:p>
    <w:p w14:paraId="646BBCCE" w14:textId="77777777" w:rsidR="00F704EC" w:rsidRPr="00EE54BC" w:rsidRDefault="00CF0171">
      <w:pPr>
        <w:rPr>
          <w:lang w:val="en-US"/>
        </w:rPr>
      </w:pPr>
      <w:bookmarkStart w:id="81" w:name="ref-restrepo2008"/>
      <w:bookmarkEnd w:id="80"/>
      <w:r>
        <w:t xml:space="preserve">Restrepo, J. D., &amp; López, S. A. (2008). </w:t>
      </w:r>
      <w:proofErr w:type="spellStart"/>
      <w:r w:rsidRPr="00EE54BC">
        <w:rPr>
          <w:lang w:val="en-US"/>
        </w:rPr>
        <w:t>Morphodynamics</w:t>
      </w:r>
      <w:proofErr w:type="spellEnd"/>
      <w:r w:rsidRPr="00EE54BC">
        <w:rPr>
          <w:lang w:val="en-US"/>
        </w:rPr>
        <w:t xml:space="preserve"> of the Pacific and Caribbean deltas of Colombia, South America. </w:t>
      </w:r>
      <w:r w:rsidRPr="00EE54BC">
        <w:rPr>
          <w:i/>
          <w:iCs/>
          <w:lang w:val="en-US"/>
        </w:rPr>
        <w:t>Journal of South American Earth Sciences</w:t>
      </w:r>
      <w:r w:rsidRPr="00EE54BC">
        <w:rPr>
          <w:lang w:val="en-US"/>
        </w:rPr>
        <w:t xml:space="preserve">, </w:t>
      </w:r>
      <w:r w:rsidRPr="00EE54BC">
        <w:rPr>
          <w:i/>
          <w:iCs/>
          <w:lang w:val="en-US"/>
        </w:rPr>
        <w:t>25</w:t>
      </w:r>
      <w:r w:rsidRPr="00EE54BC">
        <w:rPr>
          <w:lang w:val="en-US"/>
        </w:rPr>
        <w:t xml:space="preserve">(1), 1–21. </w:t>
      </w:r>
      <w:r w:rsidR="00000000">
        <w:fldChar w:fldCharType="begin"/>
      </w:r>
      <w:r w:rsidR="00000000" w:rsidRPr="00003124">
        <w:rPr>
          <w:lang w:val="en-US"/>
          <w:rPrChange w:id="82" w:author="Christian Bermúdez Rivas" w:date="2024-11-29T14:41:00Z" w16du:dateUtc="2024-11-29T19:41:00Z">
            <w:rPr/>
          </w:rPrChange>
        </w:rPr>
        <w:instrText>HYPERLINK "https://doi.org/10.1016/j.jsames.2007.09.002" \h</w:instrText>
      </w:r>
      <w:r w:rsidR="00000000">
        <w:fldChar w:fldCharType="separate"/>
      </w:r>
      <w:r w:rsidRPr="00EE54BC">
        <w:rPr>
          <w:lang w:val="en-US"/>
        </w:rPr>
        <w:t>https://doi.org/10.1016/j.jsames.2007.09.002</w:t>
      </w:r>
      <w:r w:rsidR="00000000">
        <w:rPr>
          <w:lang w:val="en-US"/>
        </w:rPr>
        <w:fldChar w:fldCharType="end"/>
      </w:r>
    </w:p>
    <w:p w14:paraId="646BBCCF" w14:textId="77777777" w:rsidR="00F704EC" w:rsidRPr="00EE54BC" w:rsidRDefault="00CF0171">
      <w:pPr>
        <w:rPr>
          <w:lang w:val="en-US"/>
        </w:rPr>
      </w:pPr>
      <w:bookmarkStart w:id="83" w:name="ref-sharples2008potential"/>
      <w:bookmarkEnd w:id="81"/>
      <w:r w:rsidRPr="00EE54BC">
        <w:rPr>
          <w:lang w:val="en-US"/>
        </w:rPr>
        <w:t xml:space="preserve">Sharples, J. (2008). Potential impacts of the spring-neap tidal cycle on shelf sea primary </w:t>
      </w:r>
      <w:r w:rsidRPr="00EE54BC">
        <w:rPr>
          <w:lang w:val="en-US"/>
        </w:rPr>
        <w:lastRenderedPageBreak/>
        <w:t xml:space="preserve">production. </w:t>
      </w:r>
      <w:r w:rsidRPr="00EE54BC">
        <w:rPr>
          <w:i/>
          <w:iCs/>
          <w:lang w:val="en-US"/>
        </w:rPr>
        <w:t>Journal of Plankton Research</w:t>
      </w:r>
      <w:r w:rsidRPr="00EE54BC">
        <w:rPr>
          <w:lang w:val="en-US"/>
        </w:rPr>
        <w:t xml:space="preserve">, </w:t>
      </w:r>
      <w:r w:rsidRPr="00EE54BC">
        <w:rPr>
          <w:i/>
          <w:iCs/>
          <w:lang w:val="en-US"/>
        </w:rPr>
        <w:t>30</w:t>
      </w:r>
      <w:r w:rsidRPr="00EE54BC">
        <w:rPr>
          <w:lang w:val="en-US"/>
        </w:rPr>
        <w:t>(2), 183–197.</w:t>
      </w:r>
    </w:p>
    <w:p w14:paraId="646BBCD0" w14:textId="77777777" w:rsidR="00F704EC" w:rsidRPr="00EE54BC" w:rsidRDefault="00CF0171">
      <w:pPr>
        <w:rPr>
          <w:lang w:val="en-US"/>
        </w:rPr>
      </w:pPr>
      <w:bookmarkStart w:id="84" w:name="ref-strickland_practical_1972"/>
      <w:bookmarkEnd w:id="83"/>
      <w:r w:rsidRPr="00EE54BC">
        <w:rPr>
          <w:lang w:val="en-US"/>
        </w:rPr>
        <w:t xml:space="preserve">Strickland, J. D. H., &amp; Parsons, T. R. (1972). </w:t>
      </w:r>
      <w:r w:rsidRPr="00EE54BC">
        <w:rPr>
          <w:i/>
          <w:iCs/>
          <w:lang w:val="en-US"/>
        </w:rPr>
        <w:t>A practical handbook of seawater analysis</w:t>
      </w:r>
      <w:r w:rsidRPr="00EE54BC">
        <w:rPr>
          <w:lang w:val="en-US"/>
        </w:rPr>
        <w:t>. Fisheries research board of Canada.</w:t>
      </w:r>
    </w:p>
    <w:p w14:paraId="646BBCD1" w14:textId="77777777" w:rsidR="00F704EC" w:rsidRDefault="00CF0171">
      <w:bookmarkStart w:id="85" w:name="ref-tapia2016fitoplancton"/>
      <w:bookmarkEnd w:id="84"/>
      <w:r w:rsidRPr="00EE54BC">
        <w:rPr>
          <w:lang w:val="en-US"/>
        </w:rPr>
        <w:t xml:space="preserve">Tapia, M. E., &amp; Naranjo, C. (2016). </w:t>
      </w:r>
      <w:r>
        <w:t xml:space="preserve">Fitoplancton en el golfo de guayaquil externo, durante enero de 2014. </w:t>
      </w:r>
      <w:r>
        <w:rPr>
          <w:i/>
          <w:iCs/>
        </w:rPr>
        <w:t>Acta Oceanográfica Del Pacífico</w:t>
      </w:r>
      <w:r>
        <w:t xml:space="preserve">, 46–58. </w:t>
      </w:r>
      <w:hyperlink r:id="rId19">
        <w:r>
          <w:t>https://aquadocs.org/bitstream/handle/1834/11008/Fitoplancton%20en%20el%20Golfo%20de%20Guayaquil%20externo...OCE21_4.pdf?sequence=1</w:t>
        </w:r>
      </w:hyperlink>
    </w:p>
    <w:p w14:paraId="646BBCD2" w14:textId="77777777" w:rsidR="00F704EC" w:rsidRPr="00EE54BC" w:rsidRDefault="00CF0171">
      <w:pPr>
        <w:rPr>
          <w:lang w:val="en-US"/>
        </w:rPr>
      </w:pPr>
      <w:bookmarkStart w:id="86" w:name="ref-tomas1997identifying"/>
      <w:bookmarkEnd w:id="85"/>
      <w:r w:rsidRPr="00EE54BC">
        <w:rPr>
          <w:lang w:val="en-US"/>
        </w:rPr>
        <w:t xml:space="preserve">Tomas, C. R. (1997). </w:t>
      </w:r>
      <w:r w:rsidRPr="00EE54BC">
        <w:rPr>
          <w:i/>
          <w:iCs/>
          <w:lang w:val="en-US"/>
        </w:rPr>
        <w:t>Identifying marine phytoplankton</w:t>
      </w:r>
      <w:r w:rsidRPr="00EE54BC">
        <w:rPr>
          <w:lang w:val="en-US"/>
        </w:rPr>
        <w:t>. Elsevier.</w:t>
      </w:r>
    </w:p>
    <w:p w14:paraId="646BBCD3" w14:textId="77777777" w:rsidR="00F704EC" w:rsidRPr="00EE54BC" w:rsidRDefault="00CF0171">
      <w:pPr>
        <w:rPr>
          <w:lang w:val="fr-FR"/>
        </w:rPr>
      </w:pPr>
      <w:bookmarkStart w:id="87" w:name="ref-inborutils2023"/>
      <w:bookmarkEnd w:id="86"/>
      <w:r w:rsidRPr="00EE54BC">
        <w:rPr>
          <w:lang w:val="en-US"/>
        </w:rPr>
        <w:t xml:space="preserve">Van </w:t>
      </w:r>
      <w:proofErr w:type="spellStart"/>
      <w:r w:rsidRPr="00EE54BC">
        <w:rPr>
          <w:lang w:val="en-US"/>
        </w:rPr>
        <w:t>Calster</w:t>
      </w:r>
      <w:proofErr w:type="spellEnd"/>
      <w:r w:rsidRPr="00EE54BC">
        <w:rPr>
          <w:lang w:val="en-US"/>
        </w:rPr>
        <w:t xml:space="preserve">, H., </w:t>
      </w:r>
      <w:proofErr w:type="spellStart"/>
      <w:r w:rsidRPr="00EE54BC">
        <w:rPr>
          <w:lang w:val="en-US"/>
        </w:rPr>
        <w:t>Oldoni</w:t>
      </w:r>
      <w:proofErr w:type="spellEnd"/>
      <w:r w:rsidRPr="00EE54BC">
        <w:rPr>
          <w:lang w:val="en-US"/>
        </w:rPr>
        <w:t xml:space="preserve">, D., &amp; Van Hoey, S. (2023). </w:t>
      </w:r>
      <w:proofErr w:type="spellStart"/>
      <w:r w:rsidRPr="00EE54BC">
        <w:rPr>
          <w:i/>
          <w:iCs/>
          <w:lang w:val="en-US"/>
        </w:rPr>
        <w:t>Inborutils</w:t>
      </w:r>
      <w:proofErr w:type="spellEnd"/>
      <w:r w:rsidRPr="00EE54BC">
        <w:rPr>
          <w:i/>
          <w:iCs/>
          <w:lang w:val="en-US"/>
        </w:rPr>
        <w:t xml:space="preserve">: Collection of useful r utilities. </w:t>
      </w:r>
      <w:r w:rsidRPr="00EE54BC">
        <w:rPr>
          <w:i/>
          <w:iCs/>
          <w:lang w:val="fr-FR"/>
        </w:rPr>
        <w:t>Version 0.4.0</w:t>
      </w:r>
      <w:r w:rsidRPr="00EE54BC">
        <w:rPr>
          <w:lang w:val="fr-FR"/>
        </w:rPr>
        <w:t xml:space="preserve">. </w:t>
      </w:r>
      <w:r w:rsidR="00000000">
        <w:fldChar w:fldCharType="begin"/>
      </w:r>
      <w:r w:rsidR="00000000" w:rsidRPr="00003124">
        <w:rPr>
          <w:lang w:val="fr-FR"/>
          <w:rPrChange w:id="88" w:author="Christian Bermúdez Rivas" w:date="2024-11-29T14:41:00Z" w16du:dateUtc="2024-11-29T19:41:00Z">
            <w:rPr/>
          </w:rPrChange>
        </w:rPr>
        <w:instrText>HYPERLINK "https://inbo.github.io/inborutils/" \h</w:instrText>
      </w:r>
      <w:r w:rsidR="00000000">
        <w:fldChar w:fldCharType="separate"/>
      </w:r>
      <w:r w:rsidRPr="00EE54BC">
        <w:rPr>
          <w:lang w:val="fr-FR"/>
        </w:rPr>
        <w:t>https://inbo.github.io/inborutils/</w:t>
      </w:r>
      <w:r w:rsidR="00000000">
        <w:rPr>
          <w:lang w:val="fr-FR"/>
        </w:rPr>
        <w:fldChar w:fldCharType="end"/>
      </w:r>
    </w:p>
    <w:p w14:paraId="646BBCD4" w14:textId="77777777" w:rsidR="00F704EC" w:rsidRPr="00EE54BC" w:rsidRDefault="00CF0171">
      <w:pPr>
        <w:rPr>
          <w:lang w:val="en-US"/>
        </w:rPr>
      </w:pPr>
      <w:bookmarkStart w:id="89" w:name="ref-validate2021"/>
      <w:bookmarkEnd w:id="87"/>
      <w:proofErr w:type="gramStart"/>
      <w:r w:rsidRPr="00EE54BC">
        <w:rPr>
          <w:lang w:val="fr-FR"/>
        </w:rPr>
        <w:t>van</w:t>
      </w:r>
      <w:proofErr w:type="gramEnd"/>
      <w:r w:rsidRPr="00EE54BC">
        <w:rPr>
          <w:lang w:val="fr-FR"/>
        </w:rPr>
        <w:t xml:space="preserve"> der Loo, M. P. J., &amp; de Jonge, E. (2021). </w:t>
      </w:r>
      <w:r w:rsidRPr="00EE54BC">
        <w:rPr>
          <w:lang w:val="en-US"/>
        </w:rPr>
        <w:t xml:space="preserve">Data validation infrastructure for R. </w:t>
      </w:r>
      <w:r w:rsidRPr="00EE54BC">
        <w:rPr>
          <w:i/>
          <w:iCs/>
          <w:lang w:val="en-US"/>
        </w:rPr>
        <w:t>Journal of Statistical Software</w:t>
      </w:r>
      <w:r w:rsidRPr="00EE54BC">
        <w:rPr>
          <w:lang w:val="en-US"/>
        </w:rPr>
        <w:t xml:space="preserve">, </w:t>
      </w:r>
      <w:r w:rsidRPr="00EE54BC">
        <w:rPr>
          <w:i/>
          <w:iCs/>
          <w:lang w:val="en-US"/>
        </w:rPr>
        <w:t>97</w:t>
      </w:r>
      <w:r w:rsidRPr="00EE54BC">
        <w:rPr>
          <w:lang w:val="en-US"/>
        </w:rPr>
        <w:t xml:space="preserve">(10), 1–31. </w:t>
      </w:r>
      <w:r w:rsidR="00000000">
        <w:fldChar w:fldCharType="begin"/>
      </w:r>
      <w:r w:rsidR="00000000" w:rsidRPr="00003124">
        <w:rPr>
          <w:lang w:val="en-US"/>
          <w:rPrChange w:id="90" w:author="Christian Bermúdez Rivas" w:date="2024-11-29T14:41:00Z" w16du:dateUtc="2024-11-29T19:41:00Z">
            <w:rPr/>
          </w:rPrChange>
        </w:rPr>
        <w:instrText>HYPERLINK "https://doi.org/10.18637/jss.v097.i10" \h</w:instrText>
      </w:r>
      <w:r w:rsidR="00000000">
        <w:fldChar w:fldCharType="separate"/>
      </w:r>
      <w:r w:rsidRPr="00EE54BC">
        <w:rPr>
          <w:lang w:val="en-US"/>
        </w:rPr>
        <w:t>https://doi.org/10.18637/jss.v097.i10</w:t>
      </w:r>
      <w:r w:rsidR="00000000">
        <w:rPr>
          <w:lang w:val="en-US"/>
        </w:rPr>
        <w:fldChar w:fldCharType="end"/>
      </w:r>
    </w:p>
    <w:p w14:paraId="646BBCD5" w14:textId="77777777" w:rsidR="00F704EC" w:rsidRPr="00EE54BC" w:rsidRDefault="00CF0171">
      <w:pPr>
        <w:rPr>
          <w:lang w:val="en-US"/>
        </w:rPr>
      </w:pPr>
      <w:bookmarkStart w:id="91" w:name="ref-Villate1997"/>
      <w:bookmarkEnd w:id="89"/>
      <w:r w:rsidRPr="00EE54BC">
        <w:rPr>
          <w:lang w:val="en-US"/>
        </w:rPr>
        <w:t xml:space="preserve">Villate, F. (1997). Tidal influence on zonation and occurrence of resident and temporary zooplankton in a shallow system (Estuary of Mundaka, Bay of Biscay). </w:t>
      </w:r>
      <w:r w:rsidRPr="00EE54BC">
        <w:rPr>
          <w:i/>
          <w:iCs/>
          <w:lang w:val="en-US"/>
        </w:rPr>
        <w:t>Scientia Marina</w:t>
      </w:r>
      <w:r w:rsidRPr="00EE54BC">
        <w:rPr>
          <w:lang w:val="en-US"/>
        </w:rPr>
        <w:t xml:space="preserve">, </w:t>
      </w:r>
      <w:r w:rsidRPr="00EE54BC">
        <w:rPr>
          <w:i/>
          <w:iCs/>
          <w:lang w:val="en-US"/>
        </w:rPr>
        <w:t>61</w:t>
      </w:r>
      <w:r w:rsidRPr="00EE54BC">
        <w:rPr>
          <w:lang w:val="en-US"/>
        </w:rPr>
        <w:t>(2), 173–188.</w:t>
      </w:r>
    </w:p>
    <w:p w14:paraId="646BBCD6" w14:textId="77777777" w:rsidR="00F704EC" w:rsidRPr="00EE54BC" w:rsidRDefault="00CF0171">
      <w:pPr>
        <w:rPr>
          <w:lang w:val="en-US"/>
        </w:rPr>
      </w:pPr>
      <w:bookmarkStart w:id="92" w:name="ref-waters2003geostatistical"/>
      <w:bookmarkEnd w:id="91"/>
      <w:r w:rsidRPr="00EE54BC">
        <w:rPr>
          <w:lang w:val="en-US"/>
        </w:rPr>
        <w:t xml:space="preserve">Waters, R. L., Mitchell, J. G., &amp; Seymour, J. (2003). Geostatistical </w:t>
      </w:r>
      <w:proofErr w:type="spellStart"/>
      <w:r w:rsidRPr="00EE54BC">
        <w:rPr>
          <w:lang w:val="en-US"/>
        </w:rPr>
        <w:t>characterisation</w:t>
      </w:r>
      <w:proofErr w:type="spellEnd"/>
      <w:r w:rsidRPr="00EE54BC">
        <w:rPr>
          <w:lang w:val="en-US"/>
        </w:rPr>
        <w:t xml:space="preserve"> of </w:t>
      </w:r>
      <w:proofErr w:type="spellStart"/>
      <w:r w:rsidRPr="00EE54BC">
        <w:rPr>
          <w:lang w:val="en-US"/>
        </w:rPr>
        <w:t>centimetre</w:t>
      </w:r>
      <w:proofErr w:type="spellEnd"/>
      <w:r w:rsidRPr="00EE54BC">
        <w:rPr>
          <w:lang w:val="en-US"/>
        </w:rPr>
        <w:t xml:space="preserve">-scale spatial structure of in vivo fluorescence. </w:t>
      </w:r>
      <w:r w:rsidRPr="00EE54BC">
        <w:rPr>
          <w:i/>
          <w:iCs/>
          <w:lang w:val="en-US"/>
        </w:rPr>
        <w:t>Marine Ecology Progress Series</w:t>
      </w:r>
      <w:r w:rsidRPr="00EE54BC">
        <w:rPr>
          <w:lang w:val="en-US"/>
        </w:rPr>
        <w:t xml:space="preserve">, </w:t>
      </w:r>
      <w:r w:rsidRPr="00EE54BC">
        <w:rPr>
          <w:i/>
          <w:iCs/>
          <w:lang w:val="en-US"/>
        </w:rPr>
        <w:t>251</w:t>
      </w:r>
      <w:r w:rsidRPr="00EE54BC">
        <w:rPr>
          <w:lang w:val="en-US"/>
        </w:rPr>
        <w:t>, 49–58.</w:t>
      </w:r>
    </w:p>
    <w:p w14:paraId="646BBCD7" w14:textId="77777777" w:rsidR="00F704EC" w:rsidRPr="00EE54BC" w:rsidRDefault="00CF0171">
      <w:pPr>
        <w:rPr>
          <w:lang w:val="en-US"/>
        </w:rPr>
      </w:pPr>
      <w:bookmarkStart w:id="93" w:name="ref-tidyr2024"/>
      <w:bookmarkEnd w:id="92"/>
      <w:r w:rsidRPr="00EE54BC">
        <w:rPr>
          <w:lang w:val="en-US"/>
        </w:rPr>
        <w:t xml:space="preserve">Wickham, H., Vaughan, D., &amp; </w:t>
      </w:r>
      <w:proofErr w:type="spellStart"/>
      <w:r w:rsidRPr="00EE54BC">
        <w:rPr>
          <w:lang w:val="en-US"/>
        </w:rPr>
        <w:t>Girlich</w:t>
      </w:r>
      <w:proofErr w:type="spellEnd"/>
      <w:r w:rsidRPr="00EE54BC">
        <w:rPr>
          <w:lang w:val="en-US"/>
        </w:rPr>
        <w:t xml:space="preserve">, M. (2024). </w:t>
      </w:r>
      <w:proofErr w:type="spellStart"/>
      <w:r w:rsidRPr="00EE54BC">
        <w:rPr>
          <w:i/>
          <w:iCs/>
          <w:lang w:val="en-US"/>
        </w:rPr>
        <w:t>Tidyr</w:t>
      </w:r>
      <w:proofErr w:type="spellEnd"/>
      <w:r w:rsidRPr="00EE54BC">
        <w:rPr>
          <w:i/>
          <w:iCs/>
          <w:lang w:val="en-US"/>
        </w:rPr>
        <w:t xml:space="preserve">: </w:t>
      </w:r>
      <w:proofErr w:type="gramStart"/>
      <w:r w:rsidRPr="00EE54BC">
        <w:rPr>
          <w:i/>
          <w:iCs/>
          <w:lang w:val="en-US"/>
        </w:rPr>
        <w:t>Tidy messy</w:t>
      </w:r>
      <w:proofErr w:type="gramEnd"/>
      <w:r w:rsidRPr="00EE54BC">
        <w:rPr>
          <w:i/>
          <w:iCs/>
          <w:lang w:val="en-US"/>
        </w:rPr>
        <w:t xml:space="preserve"> data</w:t>
      </w:r>
      <w:r w:rsidRPr="00EE54BC">
        <w:rPr>
          <w:lang w:val="en-US"/>
        </w:rPr>
        <w:t xml:space="preserve">. </w:t>
      </w:r>
      <w:r w:rsidR="00000000">
        <w:fldChar w:fldCharType="begin"/>
      </w:r>
      <w:r w:rsidR="00000000" w:rsidRPr="00003124">
        <w:rPr>
          <w:lang w:val="en-US"/>
          <w:rPrChange w:id="94" w:author="Christian Bermúdez Rivas" w:date="2024-11-29T14:41:00Z" w16du:dateUtc="2024-11-29T19:41:00Z">
            <w:rPr/>
          </w:rPrChange>
        </w:rPr>
        <w:instrText>HYPERLINK "https://CRAN.R-project.org/package=tidyr" \h</w:instrText>
      </w:r>
      <w:r w:rsidR="00000000">
        <w:fldChar w:fldCharType="separate"/>
      </w:r>
      <w:r w:rsidRPr="00EE54BC">
        <w:rPr>
          <w:lang w:val="en-US"/>
        </w:rPr>
        <w:t>https://CRAN.R-project.org/package=tidyr</w:t>
      </w:r>
      <w:r w:rsidR="00000000">
        <w:rPr>
          <w:lang w:val="en-US"/>
        </w:rPr>
        <w:fldChar w:fldCharType="end"/>
      </w:r>
    </w:p>
    <w:p w14:paraId="646BBCD8" w14:textId="77777777" w:rsidR="00F704EC" w:rsidRDefault="00CF0171">
      <w:bookmarkStart w:id="95" w:name="ref-zas2006consecuencias"/>
      <w:bookmarkEnd w:id="93"/>
      <w:proofErr w:type="gramStart"/>
      <w:r>
        <w:t>Zas</w:t>
      </w:r>
      <w:proofErr w:type="gramEnd"/>
      <w:r>
        <w:t xml:space="preserve"> Arregui, R. (2006). Consecuencias de la estructura espacial de los datos en el diseño y análisis de experimentos en campo. </w:t>
      </w:r>
      <w:r>
        <w:rPr>
          <w:i/>
          <w:iCs/>
        </w:rPr>
        <w:t>Ecosistemas, Vol. 15, n. 3 (Sept.-</w:t>
      </w:r>
      <w:proofErr w:type="gramStart"/>
      <w:r>
        <w:rPr>
          <w:i/>
          <w:iCs/>
        </w:rPr>
        <w:t>Dic.</w:t>
      </w:r>
      <w:proofErr w:type="gramEnd"/>
      <w:r>
        <w:rPr>
          <w:i/>
          <w:iCs/>
        </w:rPr>
        <w:t xml:space="preserve"> 2006); Pp. 107-114</w:t>
      </w:r>
      <w:r>
        <w:t>.</w:t>
      </w:r>
    </w:p>
    <w:p w14:paraId="646BBCD9" w14:textId="77777777" w:rsidR="00F704EC" w:rsidRDefault="00CF0171">
      <w:pPr>
        <w:pStyle w:val="Ttulo1"/>
      </w:pPr>
      <w:bookmarkStart w:id="96" w:name="figuras"/>
      <w:bookmarkEnd w:id="47"/>
      <w:bookmarkEnd w:id="49"/>
      <w:bookmarkEnd w:id="95"/>
      <w:r>
        <w:t>Figuras</w:t>
      </w:r>
    </w:p>
    <w:p w14:paraId="646BBCDA" w14:textId="77777777" w:rsidR="00F704EC" w:rsidRDefault="00CF0171">
      <w:r>
        <w:rPr>
          <w:noProof/>
          <w:lang w:val="es-CO" w:eastAsia="es-CO"/>
        </w:rPr>
        <w:lastRenderedPageBreak/>
        <w:drawing>
          <wp:inline distT="0" distB="0" distL="0" distR="0" wp14:anchorId="646BBDD4" wp14:editId="646BBDD5">
            <wp:extent cx="5727700" cy="4425950"/>
            <wp:effectExtent l="0" t="0" r="0" b="0"/>
            <wp:docPr id="103" name="Picture" descr="Figure 1: Distribución de las estaciones de muestra en el Distrito de Manejo Integrado Cabo Manglares en el departamento de Nariño."/>
            <wp:cNvGraphicFramePr/>
            <a:graphic xmlns:a="http://schemas.openxmlformats.org/drawingml/2006/main">
              <a:graphicData uri="http://schemas.openxmlformats.org/drawingml/2006/picture">
                <pic:pic xmlns:pic="http://schemas.openxmlformats.org/drawingml/2006/picture">
                  <pic:nvPicPr>
                    <pic:cNvPr id="104" name="Picture" descr="Fig_01.png"/>
                    <pic:cNvPicPr>
                      <a:picLocks noChangeAspect="1" noChangeArrowheads="1"/>
                    </pic:cNvPicPr>
                  </pic:nvPicPr>
                  <pic:blipFill>
                    <a:blip r:embed="rId20"/>
                    <a:stretch>
                      <a:fillRect/>
                    </a:stretch>
                  </pic:blipFill>
                  <pic:spPr bwMode="auto">
                    <a:xfrm>
                      <a:off x="0" y="0"/>
                      <a:ext cx="5727700" cy="4425950"/>
                    </a:xfrm>
                    <a:prstGeom prst="rect">
                      <a:avLst/>
                    </a:prstGeom>
                    <a:noFill/>
                    <a:ln w="9525">
                      <a:noFill/>
                      <a:headEnd/>
                      <a:tailEnd/>
                    </a:ln>
                  </pic:spPr>
                </pic:pic>
              </a:graphicData>
            </a:graphic>
          </wp:inline>
        </w:drawing>
      </w:r>
    </w:p>
    <w:p w14:paraId="646BBCDB" w14:textId="77777777" w:rsidR="00F704EC" w:rsidRDefault="00CF0171">
      <w:bookmarkStart w:id="97" w:name="fig:Fig01"/>
      <w:bookmarkEnd w:id="97"/>
      <w:r>
        <w:t>Figure 1: Distribución de las estaciones de muestra en el Distrito de Manejo Integrado Cabo Manglares en el departamento de Nariño.</w:t>
      </w:r>
    </w:p>
    <w:p w14:paraId="646BBCDC" w14:textId="77777777" w:rsidR="00F704EC" w:rsidRDefault="00CF0171">
      <w:r>
        <w:rPr>
          <w:noProof/>
          <w:lang w:val="es-CO" w:eastAsia="es-CO"/>
        </w:rPr>
        <w:lastRenderedPageBreak/>
        <w:drawing>
          <wp:inline distT="0" distB="0" distL="0" distR="0" wp14:anchorId="646BBDD6" wp14:editId="646BBDD7">
            <wp:extent cx="5055194" cy="4333460"/>
            <wp:effectExtent l="0" t="0" r="0" b="0"/>
            <wp:docPr id="107" name="Picture" descr="Figure 2: A. Evento de muestreo durante la sizigia. B. Relación entre la toma de muestras y el comportamiento de la onda mareal en el Distrito Nacional de Manejo Integrado Cabo Manglares en el departamento de Nariño."/>
            <wp:cNvGraphicFramePr/>
            <a:graphic xmlns:a="http://schemas.openxmlformats.org/drawingml/2006/main">
              <a:graphicData uri="http://schemas.openxmlformats.org/drawingml/2006/picture">
                <pic:pic xmlns:pic="http://schemas.openxmlformats.org/drawingml/2006/picture">
                  <pic:nvPicPr>
                    <pic:cNvPr id="108" name="Picture" descr="Fig_02.png"/>
                    <pic:cNvPicPr>
                      <a:picLocks noChangeAspect="1" noChangeArrowheads="1"/>
                    </pic:cNvPicPr>
                  </pic:nvPicPr>
                  <pic:blipFill>
                    <a:blip r:embed="rId21"/>
                    <a:stretch>
                      <a:fillRect/>
                    </a:stretch>
                  </pic:blipFill>
                  <pic:spPr bwMode="auto">
                    <a:xfrm>
                      <a:off x="0" y="0"/>
                      <a:ext cx="5055194" cy="4333460"/>
                    </a:xfrm>
                    <a:prstGeom prst="rect">
                      <a:avLst/>
                    </a:prstGeom>
                    <a:noFill/>
                    <a:ln w="9525">
                      <a:noFill/>
                      <a:headEnd/>
                      <a:tailEnd/>
                    </a:ln>
                  </pic:spPr>
                </pic:pic>
              </a:graphicData>
            </a:graphic>
          </wp:inline>
        </w:drawing>
      </w:r>
    </w:p>
    <w:p w14:paraId="646BBCDD" w14:textId="77777777" w:rsidR="00F704EC" w:rsidRDefault="00CF0171">
      <w:bookmarkStart w:id="98" w:name="fig:Fig02"/>
      <w:bookmarkEnd w:id="98"/>
      <w:r>
        <w:t>Figure 2: A. Evento de muestreo durante la sizigia. B. Relación entre la toma de muestras y el comportamiento de la onda mareal en el Distrito Nacional de Manejo Integrado Cabo Manglares en el departamento de Nariño.</w:t>
      </w:r>
    </w:p>
    <w:p w14:paraId="646BBCDE" w14:textId="77777777" w:rsidR="00F704EC" w:rsidRDefault="00CF0171">
      <w:r>
        <w:rPr>
          <w:noProof/>
          <w:lang w:val="es-CO" w:eastAsia="es-CO"/>
        </w:rPr>
        <w:drawing>
          <wp:inline distT="0" distB="0" distL="0" distR="0" wp14:anchorId="646BBDD8" wp14:editId="646BBDD9">
            <wp:extent cx="5727700" cy="3436231"/>
            <wp:effectExtent l="0" t="0" r="0" b="0"/>
            <wp:docPr id="111" name="Picture" descr="Figure 3: Gráfica de rango densidad de los géneros de Fitoplancton encontrados en los dos eventos mareales."/>
            <wp:cNvGraphicFramePr/>
            <a:graphic xmlns:a="http://schemas.openxmlformats.org/drawingml/2006/main">
              <a:graphicData uri="http://schemas.openxmlformats.org/drawingml/2006/picture">
                <pic:pic xmlns:pic="http://schemas.openxmlformats.org/drawingml/2006/picture">
                  <pic:nvPicPr>
                    <pic:cNvPr id="112" name="Picture" descr="Fig_03.png"/>
                    <pic:cNvPicPr>
                      <a:picLocks noChangeAspect="1" noChangeArrowheads="1"/>
                    </pic:cNvPicPr>
                  </pic:nvPicPr>
                  <pic:blipFill>
                    <a:blip r:embed="rId22"/>
                    <a:stretch>
                      <a:fillRect/>
                    </a:stretch>
                  </pic:blipFill>
                  <pic:spPr bwMode="auto">
                    <a:xfrm>
                      <a:off x="0" y="0"/>
                      <a:ext cx="5727700" cy="3436231"/>
                    </a:xfrm>
                    <a:prstGeom prst="rect">
                      <a:avLst/>
                    </a:prstGeom>
                    <a:noFill/>
                    <a:ln w="9525">
                      <a:noFill/>
                      <a:headEnd/>
                      <a:tailEnd/>
                    </a:ln>
                  </pic:spPr>
                </pic:pic>
              </a:graphicData>
            </a:graphic>
          </wp:inline>
        </w:drawing>
      </w:r>
    </w:p>
    <w:p w14:paraId="646BBCDF" w14:textId="77777777" w:rsidR="00F704EC" w:rsidRDefault="00CF0171">
      <w:bookmarkStart w:id="99" w:name="fig:Fig03"/>
      <w:bookmarkEnd w:id="99"/>
      <w:r>
        <w:t xml:space="preserve">Figure 3: Gráfica de rango densidad de los géneros de Fitoplancton encontrados en los dos </w:t>
      </w:r>
      <w:r>
        <w:lastRenderedPageBreak/>
        <w:t>eventos mareales.</w:t>
      </w:r>
    </w:p>
    <w:p w14:paraId="646BBCE0" w14:textId="77777777" w:rsidR="00F704EC" w:rsidRDefault="00CF0171">
      <w:r>
        <w:rPr>
          <w:noProof/>
          <w:lang w:val="es-CO" w:eastAsia="es-CO"/>
        </w:rPr>
        <w:drawing>
          <wp:inline distT="0" distB="0" distL="0" distR="0" wp14:anchorId="646BBDDA" wp14:editId="646BBDDB">
            <wp:extent cx="5727700" cy="6437745"/>
            <wp:effectExtent l="0" t="0" r="0" b="0"/>
            <wp:docPr id="115" name="Picture" descr="Figure 4: Imágenes de los géneros encontrados en el Distrito Nacional de Manejo Integrado Cabo Manglares en el departamento de Nariño."/>
            <wp:cNvGraphicFramePr/>
            <a:graphic xmlns:a="http://schemas.openxmlformats.org/drawingml/2006/main">
              <a:graphicData uri="http://schemas.openxmlformats.org/drawingml/2006/picture">
                <pic:pic xmlns:pic="http://schemas.openxmlformats.org/drawingml/2006/picture">
                  <pic:nvPicPr>
                    <pic:cNvPr id="116" name="Picture" descr="Fig_04.png"/>
                    <pic:cNvPicPr>
                      <a:picLocks noChangeAspect="1" noChangeArrowheads="1"/>
                    </pic:cNvPicPr>
                  </pic:nvPicPr>
                  <pic:blipFill>
                    <a:blip r:embed="rId23"/>
                    <a:stretch>
                      <a:fillRect/>
                    </a:stretch>
                  </pic:blipFill>
                  <pic:spPr bwMode="auto">
                    <a:xfrm>
                      <a:off x="0" y="0"/>
                      <a:ext cx="5727700" cy="6437745"/>
                    </a:xfrm>
                    <a:prstGeom prst="rect">
                      <a:avLst/>
                    </a:prstGeom>
                    <a:noFill/>
                    <a:ln w="9525">
                      <a:noFill/>
                      <a:headEnd/>
                      <a:tailEnd/>
                    </a:ln>
                  </pic:spPr>
                </pic:pic>
              </a:graphicData>
            </a:graphic>
          </wp:inline>
        </w:drawing>
      </w:r>
    </w:p>
    <w:p w14:paraId="646BBCE1" w14:textId="77777777" w:rsidR="00F704EC" w:rsidRDefault="00CF0171">
      <w:bookmarkStart w:id="100" w:name="fig:Fig04"/>
      <w:bookmarkEnd w:id="100"/>
      <w:r>
        <w:t>Figure 4: Imágenes de los géneros encontrados en el Distrito Nacional de Manejo Integrado Cabo Manglares en el departamento de Nariño.</w:t>
      </w:r>
    </w:p>
    <w:p w14:paraId="646BBCE2" w14:textId="77777777" w:rsidR="00F704EC" w:rsidRDefault="00CF0171">
      <w:pPr>
        <w:pStyle w:val="Ttulo1"/>
      </w:pPr>
      <w:bookmarkStart w:id="101" w:name="tablas"/>
      <w:bookmarkEnd w:id="96"/>
      <w:r>
        <w:t>Tablas</w:t>
      </w:r>
    </w:p>
    <w:p w14:paraId="646BBCE3" w14:textId="77777777" w:rsidR="00F704EC" w:rsidRDefault="00CF0171">
      <w:r>
        <w:t>Tabla 2. Abundancias de los géneros en el total de las muestras y en las muestras del colectadas en la pleamar y bajamar en el Distrito Nacional de Manejo Integrado de Cabo Manglares, Tumaco, Nariño.</w:t>
      </w:r>
    </w:p>
    <w:tbl>
      <w:tblPr>
        <w:tblW w:w="5000" w:type="pct"/>
        <w:tblLayout w:type="fixed"/>
        <w:tblLook w:val="0020" w:firstRow="1" w:lastRow="0" w:firstColumn="0" w:lastColumn="0" w:noHBand="0" w:noVBand="0"/>
      </w:tblPr>
      <w:tblGrid>
        <w:gridCol w:w="4076"/>
        <w:gridCol w:w="1602"/>
        <w:gridCol w:w="1602"/>
        <w:gridCol w:w="1747"/>
      </w:tblGrid>
      <w:tr w:rsidR="00F704EC" w14:paraId="646BBCE8" w14:textId="77777777">
        <w:trPr>
          <w:tblHeader/>
        </w:trPr>
        <w:tc>
          <w:tcPr>
            <w:tcW w:w="3576" w:type="dxa"/>
          </w:tcPr>
          <w:p w14:paraId="646BBCE4" w14:textId="77777777" w:rsidR="00F704EC" w:rsidRDefault="00CF0171">
            <w:pPr>
              <w:jc w:val="left"/>
            </w:pPr>
            <w:r>
              <w:rPr>
                <w:b/>
                <w:bCs/>
              </w:rPr>
              <w:t>Géneros</w:t>
            </w:r>
          </w:p>
        </w:tc>
        <w:tc>
          <w:tcPr>
            <w:tcW w:w="1405" w:type="dxa"/>
          </w:tcPr>
          <w:p w14:paraId="646BBCE5" w14:textId="77777777" w:rsidR="00F704EC" w:rsidRDefault="00CF0171">
            <w:pPr>
              <w:jc w:val="center"/>
            </w:pPr>
            <w:r>
              <w:rPr>
                <w:b/>
                <w:bCs/>
              </w:rPr>
              <w:t>Total</w:t>
            </w:r>
          </w:p>
        </w:tc>
        <w:tc>
          <w:tcPr>
            <w:tcW w:w="1405" w:type="dxa"/>
          </w:tcPr>
          <w:p w14:paraId="646BBCE6" w14:textId="77777777" w:rsidR="00F704EC" w:rsidRDefault="00CF0171">
            <w:pPr>
              <w:jc w:val="center"/>
            </w:pPr>
            <w:r>
              <w:rPr>
                <w:b/>
                <w:bCs/>
              </w:rPr>
              <w:t>Pleamar</w:t>
            </w:r>
          </w:p>
        </w:tc>
        <w:tc>
          <w:tcPr>
            <w:tcW w:w="1532" w:type="dxa"/>
          </w:tcPr>
          <w:p w14:paraId="646BBCE7" w14:textId="77777777" w:rsidR="00F704EC" w:rsidRDefault="00CF0171">
            <w:pPr>
              <w:jc w:val="center"/>
            </w:pPr>
            <w:r>
              <w:rPr>
                <w:b/>
                <w:bCs/>
              </w:rPr>
              <w:t>Bajamar</w:t>
            </w:r>
          </w:p>
        </w:tc>
      </w:tr>
      <w:tr w:rsidR="00F704EC" w14:paraId="646BBCED" w14:textId="77777777">
        <w:tc>
          <w:tcPr>
            <w:tcW w:w="3576" w:type="dxa"/>
          </w:tcPr>
          <w:p w14:paraId="646BBCE9" w14:textId="77777777" w:rsidR="00F704EC" w:rsidRDefault="00CF0171">
            <w:pPr>
              <w:jc w:val="left"/>
            </w:pPr>
            <w:proofErr w:type="spellStart"/>
            <w:r>
              <w:rPr>
                <w:i/>
                <w:iCs/>
              </w:rPr>
              <w:t>Skeletonema</w:t>
            </w:r>
            <w:proofErr w:type="spellEnd"/>
          </w:p>
        </w:tc>
        <w:tc>
          <w:tcPr>
            <w:tcW w:w="1405" w:type="dxa"/>
          </w:tcPr>
          <w:p w14:paraId="646BBCEA" w14:textId="77777777" w:rsidR="00F704EC" w:rsidRDefault="00CF0171">
            <w:pPr>
              <w:jc w:val="center"/>
            </w:pPr>
            <w:r>
              <w:t>478540</w:t>
            </w:r>
          </w:p>
        </w:tc>
        <w:tc>
          <w:tcPr>
            <w:tcW w:w="1405" w:type="dxa"/>
          </w:tcPr>
          <w:p w14:paraId="646BBCEB" w14:textId="77777777" w:rsidR="00F704EC" w:rsidRDefault="00CF0171">
            <w:pPr>
              <w:jc w:val="center"/>
            </w:pPr>
            <w:r>
              <w:t>195748</w:t>
            </w:r>
          </w:p>
        </w:tc>
        <w:tc>
          <w:tcPr>
            <w:tcW w:w="1532" w:type="dxa"/>
          </w:tcPr>
          <w:p w14:paraId="646BBCEC" w14:textId="77777777" w:rsidR="00F704EC" w:rsidRDefault="00CF0171">
            <w:pPr>
              <w:jc w:val="center"/>
            </w:pPr>
            <w:r>
              <w:t>282792</w:t>
            </w:r>
          </w:p>
        </w:tc>
      </w:tr>
      <w:tr w:rsidR="00F704EC" w14:paraId="646BBCF2" w14:textId="77777777">
        <w:tc>
          <w:tcPr>
            <w:tcW w:w="3576" w:type="dxa"/>
          </w:tcPr>
          <w:p w14:paraId="646BBCEE" w14:textId="77777777" w:rsidR="00F704EC" w:rsidRDefault="00CF0171">
            <w:pPr>
              <w:jc w:val="left"/>
            </w:pPr>
            <w:proofErr w:type="spellStart"/>
            <w:r>
              <w:rPr>
                <w:i/>
                <w:iCs/>
              </w:rPr>
              <w:lastRenderedPageBreak/>
              <w:t>Chaetoceros</w:t>
            </w:r>
            <w:proofErr w:type="spellEnd"/>
          </w:p>
        </w:tc>
        <w:tc>
          <w:tcPr>
            <w:tcW w:w="1405" w:type="dxa"/>
          </w:tcPr>
          <w:p w14:paraId="646BBCEF" w14:textId="77777777" w:rsidR="00F704EC" w:rsidRDefault="00CF0171">
            <w:pPr>
              <w:jc w:val="center"/>
            </w:pPr>
            <w:r>
              <w:t>104600</w:t>
            </w:r>
          </w:p>
        </w:tc>
        <w:tc>
          <w:tcPr>
            <w:tcW w:w="1405" w:type="dxa"/>
          </w:tcPr>
          <w:p w14:paraId="646BBCF0" w14:textId="77777777" w:rsidR="00F704EC" w:rsidRDefault="00CF0171">
            <w:pPr>
              <w:jc w:val="center"/>
            </w:pPr>
            <w:r>
              <w:t>47530</w:t>
            </w:r>
          </w:p>
        </w:tc>
        <w:tc>
          <w:tcPr>
            <w:tcW w:w="1532" w:type="dxa"/>
          </w:tcPr>
          <w:p w14:paraId="646BBCF1" w14:textId="77777777" w:rsidR="00F704EC" w:rsidRDefault="00CF0171">
            <w:pPr>
              <w:jc w:val="center"/>
            </w:pPr>
            <w:r>
              <w:t>57070</w:t>
            </w:r>
          </w:p>
        </w:tc>
      </w:tr>
      <w:tr w:rsidR="00F704EC" w14:paraId="646BBCF7" w14:textId="77777777">
        <w:tc>
          <w:tcPr>
            <w:tcW w:w="3576" w:type="dxa"/>
          </w:tcPr>
          <w:p w14:paraId="646BBCF3" w14:textId="77777777" w:rsidR="00F704EC" w:rsidRDefault="00CF0171">
            <w:pPr>
              <w:jc w:val="left"/>
            </w:pPr>
            <w:proofErr w:type="spellStart"/>
            <w:r>
              <w:rPr>
                <w:i/>
                <w:iCs/>
              </w:rPr>
              <w:t>Thalassionema</w:t>
            </w:r>
            <w:proofErr w:type="spellEnd"/>
          </w:p>
        </w:tc>
        <w:tc>
          <w:tcPr>
            <w:tcW w:w="1405" w:type="dxa"/>
          </w:tcPr>
          <w:p w14:paraId="646BBCF4" w14:textId="77777777" w:rsidR="00F704EC" w:rsidRDefault="00CF0171">
            <w:pPr>
              <w:jc w:val="center"/>
            </w:pPr>
            <w:r>
              <w:t>27908</w:t>
            </w:r>
          </w:p>
        </w:tc>
        <w:tc>
          <w:tcPr>
            <w:tcW w:w="1405" w:type="dxa"/>
          </w:tcPr>
          <w:p w14:paraId="646BBCF5" w14:textId="77777777" w:rsidR="00F704EC" w:rsidRDefault="00CF0171">
            <w:pPr>
              <w:jc w:val="center"/>
            </w:pPr>
            <w:r>
              <w:t>7087</w:t>
            </w:r>
          </w:p>
        </w:tc>
        <w:tc>
          <w:tcPr>
            <w:tcW w:w="1532" w:type="dxa"/>
          </w:tcPr>
          <w:p w14:paraId="646BBCF6" w14:textId="77777777" w:rsidR="00F704EC" w:rsidRDefault="00CF0171">
            <w:pPr>
              <w:jc w:val="center"/>
            </w:pPr>
            <w:r>
              <w:t>20821</w:t>
            </w:r>
          </w:p>
        </w:tc>
      </w:tr>
      <w:tr w:rsidR="00F704EC" w14:paraId="646BBCFC" w14:textId="77777777">
        <w:tc>
          <w:tcPr>
            <w:tcW w:w="3576" w:type="dxa"/>
          </w:tcPr>
          <w:p w14:paraId="646BBCF8" w14:textId="77777777" w:rsidR="00F704EC" w:rsidRDefault="00CF0171">
            <w:pPr>
              <w:jc w:val="left"/>
            </w:pPr>
            <w:proofErr w:type="spellStart"/>
            <w:r>
              <w:rPr>
                <w:i/>
                <w:iCs/>
              </w:rPr>
              <w:t>Coscinodiscus</w:t>
            </w:r>
            <w:proofErr w:type="spellEnd"/>
          </w:p>
        </w:tc>
        <w:tc>
          <w:tcPr>
            <w:tcW w:w="1405" w:type="dxa"/>
          </w:tcPr>
          <w:p w14:paraId="646BBCF9" w14:textId="77777777" w:rsidR="00F704EC" w:rsidRDefault="00CF0171">
            <w:pPr>
              <w:jc w:val="center"/>
            </w:pPr>
            <w:r>
              <w:t>16548</w:t>
            </w:r>
          </w:p>
        </w:tc>
        <w:tc>
          <w:tcPr>
            <w:tcW w:w="1405" w:type="dxa"/>
          </w:tcPr>
          <w:p w14:paraId="646BBCFA" w14:textId="77777777" w:rsidR="00F704EC" w:rsidRDefault="00CF0171">
            <w:pPr>
              <w:jc w:val="center"/>
            </w:pPr>
            <w:r>
              <w:t>4100</w:t>
            </w:r>
          </w:p>
        </w:tc>
        <w:tc>
          <w:tcPr>
            <w:tcW w:w="1532" w:type="dxa"/>
          </w:tcPr>
          <w:p w14:paraId="646BBCFB" w14:textId="77777777" w:rsidR="00F704EC" w:rsidRDefault="00CF0171">
            <w:pPr>
              <w:jc w:val="center"/>
            </w:pPr>
            <w:r>
              <w:t>12448</w:t>
            </w:r>
          </w:p>
        </w:tc>
      </w:tr>
      <w:tr w:rsidR="00F704EC" w14:paraId="646BBD01" w14:textId="77777777">
        <w:tc>
          <w:tcPr>
            <w:tcW w:w="3576" w:type="dxa"/>
          </w:tcPr>
          <w:p w14:paraId="646BBCFD" w14:textId="2BCFEB01" w:rsidR="00F704EC" w:rsidRDefault="00CF0171" w:rsidP="00770F13">
            <w:pPr>
              <w:jc w:val="left"/>
            </w:pPr>
            <w:proofErr w:type="spellStart"/>
            <w:r>
              <w:rPr>
                <w:i/>
                <w:iCs/>
              </w:rPr>
              <w:t>Bacillaria</w:t>
            </w:r>
            <w:proofErr w:type="spellEnd"/>
            <w:del w:id="102" w:author="Humberto Quintana" w:date="2024-11-14T10:54:00Z">
              <w:r w:rsidDel="00770F13">
                <w:rPr>
                  <w:i/>
                  <w:iCs/>
                </w:rPr>
                <w:delText xml:space="preserve"> </w:delText>
              </w:r>
              <w:commentRangeStart w:id="103"/>
              <w:r w:rsidDel="00770F13">
                <w:rPr>
                  <w:i/>
                  <w:iCs/>
                </w:rPr>
                <w:delText>paxillifer</w:delText>
              </w:r>
            </w:del>
            <w:commentRangeEnd w:id="103"/>
            <w:r w:rsidR="00770F13">
              <w:rPr>
                <w:rStyle w:val="Refdecomentario"/>
              </w:rPr>
              <w:commentReference w:id="103"/>
            </w:r>
          </w:p>
        </w:tc>
        <w:tc>
          <w:tcPr>
            <w:tcW w:w="1405" w:type="dxa"/>
          </w:tcPr>
          <w:p w14:paraId="646BBCFE" w14:textId="77777777" w:rsidR="00F704EC" w:rsidRDefault="00CF0171">
            <w:pPr>
              <w:jc w:val="center"/>
            </w:pPr>
            <w:r>
              <w:t>16520</w:t>
            </w:r>
          </w:p>
        </w:tc>
        <w:tc>
          <w:tcPr>
            <w:tcW w:w="1405" w:type="dxa"/>
          </w:tcPr>
          <w:p w14:paraId="646BBCFF" w14:textId="77777777" w:rsidR="00F704EC" w:rsidRDefault="00CF0171">
            <w:pPr>
              <w:jc w:val="center"/>
            </w:pPr>
            <w:r>
              <w:t>4736</w:t>
            </w:r>
          </w:p>
        </w:tc>
        <w:tc>
          <w:tcPr>
            <w:tcW w:w="1532" w:type="dxa"/>
          </w:tcPr>
          <w:p w14:paraId="646BBD00" w14:textId="77777777" w:rsidR="00F704EC" w:rsidRDefault="00CF0171">
            <w:pPr>
              <w:jc w:val="center"/>
            </w:pPr>
            <w:r>
              <w:t>11784</w:t>
            </w:r>
          </w:p>
        </w:tc>
      </w:tr>
      <w:tr w:rsidR="00F704EC" w14:paraId="646BBD06" w14:textId="77777777">
        <w:tc>
          <w:tcPr>
            <w:tcW w:w="3576" w:type="dxa"/>
          </w:tcPr>
          <w:p w14:paraId="646BBD02" w14:textId="77777777" w:rsidR="00F704EC" w:rsidRDefault="00CF0171">
            <w:pPr>
              <w:jc w:val="left"/>
            </w:pPr>
            <w:proofErr w:type="spellStart"/>
            <w:r>
              <w:rPr>
                <w:i/>
                <w:iCs/>
              </w:rPr>
              <w:t>Odontella</w:t>
            </w:r>
            <w:proofErr w:type="spellEnd"/>
          </w:p>
        </w:tc>
        <w:tc>
          <w:tcPr>
            <w:tcW w:w="1405" w:type="dxa"/>
          </w:tcPr>
          <w:p w14:paraId="646BBD03" w14:textId="77777777" w:rsidR="00F704EC" w:rsidRDefault="00CF0171">
            <w:pPr>
              <w:jc w:val="center"/>
            </w:pPr>
            <w:r>
              <w:t>13410</w:t>
            </w:r>
          </w:p>
        </w:tc>
        <w:tc>
          <w:tcPr>
            <w:tcW w:w="1405" w:type="dxa"/>
          </w:tcPr>
          <w:p w14:paraId="646BBD04" w14:textId="77777777" w:rsidR="00F704EC" w:rsidRDefault="00CF0171">
            <w:pPr>
              <w:jc w:val="center"/>
            </w:pPr>
            <w:r>
              <w:t>7102</w:t>
            </w:r>
          </w:p>
        </w:tc>
        <w:tc>
          <w:tcPr>
            <w:tcW w:w="1532" w:type="dxa"/>
          </w:tcPr>
          <w:p w14:paraId="646BBD05" w14:textId="77777777" w:rsidR="00F704EC" w:rsidRDefault="00CF0171">
            <w:pPr>
              <w:jc w:val="center"/>
            </w:pPr>
            <w:r>
              <w:t>6308</w:t>
            </w:r>
          </w:p>
        </w:tc>
      </w:tr>
      <w:tr w:rsidR="00F704EC" w14:paraId="646BBD0B" w14:textId="77777777">
        <w:tc>
          <w:tcPr>
            <w:tcW w:w="3576" w:type="dxa"/>
          </w:tcPr>
          <w:p w14:paraId="646BBD07" w14:textId="77777777" w:rsidR="00F704EC" w:rsidRDefault="00CF0171">
            <w:pPr>
              <w:jc w:val="left"/>
            </w:pPr>
            <w:proofErr w:type="spellStart"/>
            <w:r>
              <w:rPr>
                <w:i/>
                <w:iCs/>
              </w:rPr>
              <w:t>Pseudonizschia</w:t>
            </w:r>
            <w:proofErr w:type="spellEnd"/>
          </w:p>
        </w:tc>
        <w:tc>
          <w:tcPr>
            <w:tcW w:w="1405" w:type="dxa"/>
          </w:tcPr>
          <w:p w14:paraId="646BBD08" w14:textId="77777777" w:rsidR="00F704EC" w:rsidRDefault="00CF0171">
            <w:pPr>
              <w:jc w:val="center"/>
            </w:pPr>
            <w:r>
              <w:t>12051</w:t>
            </w:r>
          </w:p>
        </w:tc>
        <w:tc>
          <w:tcPr>
            <w:tcW w:w="1405" w:type="dxa"/>
          </w:tcPr>
          <w:p w14:paraId="646BBD09" w14:textId="77777777" w:rsidR="00F704EC" w:rsidRDefault="00CF0171">
            <w:pPr>
              <w:jc w:val="center"/>
            </w:pPr>
            <w:r>
              <w:t>2847</w:t>
            </w:r>
          </w:p>
        </w:tc>
        <w:tc>
          <w:tcPr>
            <w:tcW w:w="1532" w:type="dxa"/>
          </w:tcPr>
          <w:p w14:paraId="646BBD0A" w14:textId="77777777" w:rsidR="00F704EC" w:rsidRDefault="00CF0171">
            <w:pPr>
              <w:jc w:val="center"/>
            </w:pPr>
            <w:r>
              <w:t>9204</w:t>
            </w:r>
          </w:p>
        </w:tc>
      </w:tr>
      <w:tr w:rsidR="00F704EC" w14:paraId="646BBD10" w14:textId="77777777">
        <w:tc>
          <w:tcPr>
            <w:tcW w:w="3576" w:type="dxa"/>
          </w:tcPr>
          <w:p w14:paraId="646BBD0C" w14:textId="77777777" w:rsidR="00F704EC" w:rsidRDefault="00CF0171">
            <w:pPr>
              <w:jc w:val="left"/>
            </w:pPr>
            <w:proofErr w:type="spellStart"/>
            <w:r>
              <w:rPr>
                <w:i/>
                <w:iCs/>
              </w:rPr>
              <w:t>Lithodesmium</w:t>
            </w:r>
            <w:proofErr w:type="spellEnd"/>
          </w:p>
        </w:tc>
        <w:tc>
          <w:tcPr>
            <w:tcW w:w="1405" w:type="dxa"/>
          </w:tcPr>
          <w:p w14:paraId="646BBD0D" w14:textId="77777777" w:rsidR="00F704EC" w:rsidRDefault="00CF0171">
            <w:pPr>
              <w:jc w:val="center"/>
            </w:pPr>
            <w:r>
              <w:t>10959</w:t>
            </w:r>
          </w:p>
        </w:tc>
        <w:tc>
          <w:tcPr>
            <w:tcW w:w="1405" w:type="dxa"/>
          </w:tcPr>
          <w:p w14:paraId="646BBD0E" w14:textId="77777777" w:rsidR="00F704EC" w:rsidRDefault="00CF0171">
            <w:pPr>
              <w:jc w:val="center"/>
            </w:pPr>
            <w:r>
              <w:t>4405</w:t>
            </w:r>
          </w:p>
        </w:tc>
        <w:tc>
          <w:tcPr>
            <w:tcW w:w="1532" w:type="dxa"/>
          </w:tcPr>
          <w:p w14:paraId="646BBD0F" w14:textId="77777777" w:rsidR="00F704EC" w:rsidRDefault="00CF0171">
            <w:pPr>
              <w:jc w:val="center"/>
            </w:pPr>
            <w:r>
              <w:t>6554</w:t>
            </w:r>
          </w:p>
        </w:tc>
      </w:tr>
      <w:tr w:rsidR="00F704EC" w14:paraId="646BBD15" w14:textId="77777777">
        <w:tc>
          <w:tcPr>
            <w:tcW w:w="3576" w:type="dxa"/>
          </w:tcPr>
          <w:p w14:paraId="646BBD11" w14:textId="77777777" w:rsidR="00F704EC" w:rsidRDefault="00CF0171">
            <w:pPr>
              <w:jc w:val="left"/>
            </w:pPr>
            <w:proofErr w:type="spellStart"/>
            <w:r>
              <w:rPr>
                <w:i/>
                <w:iCs/>
              </w:rPr>
              <w:t>Rhizosolenia</w:t>
            </w:r>
            <w:proofErr w:type="spellEnd"/>
          </w:p>
        </w:tc>
        <w:tc>
          <w:tcPr>
            <w:tcW w:w="1405" w:type="dxa"/>
          </w:tcPr>
          <w:p w14:paraId="646BBD12" w14:textId="77777777" w:rsidR="00F704EC" w:rsidRDefault="00CF0171">
            <w:pPr>
              <w:jc w:val="center"/>
            </w:pPr>
            <w:r>
              <w:t>7045</w:t>
            </w:r>
          </w:p>
        </w:tc>
        <w:tc>
          <w:tcPr>
            <w:tcW w:w="1405" w:type="dxa"/>
          </w:tcPr>
          <w:p w14:paraId="646BBD13" w14:textId="77777777" w:rsidR="00F704EC" w:rsidRDefault="00CF0171">
            <w:pPr>
              <w:jc w:val="center"/>
            </w:pPr>
            <w:r>
              <w:t>2954</w:t>
            </w:r>
          </w:p>
        </w:tc>
        <w:tc>
          <w:tcPr>
            <w:tcW w:w="1532" w:type="dxa"/>
          </w:tcPr>
          <w:p w14:paraId="646BBD14" w14:textId="77777777" w:rsidR="00F704EC" w:rsidRDefault="00CF0171">
            <w:pPr>
              <w:jc w:val="center"/>
            </w:pPr>
            <w:r>
              <w:t>4091</w:t>
            </w:r>
          </w:p>
        </w:tc>
      </w:tr>
      <w:tr w:rsidR="00F704EC" w14:paraId="646BBD1A" w14:textId="77777777">
        <w:tc>
          <w:tcPr>
            <w:tcW w:w="3576" w:type="dxa"/>
          </w:tcPr>
          <w:p w14:paraId="646BBD16" w14:textId="77777777" w:rsidR="00F704EC" w:rsidRDefault="00CF0171">
            <w:pPr>
              <w:jc w:val="left"/>
            </w:pPr>
            <w:proofErr w:type="spellStart"/>
            <w:r>
              <w:rPr>
                <w:i/>
                <w:iCs/>
              </w:rPr>
              <w:t>Thalassiosira</w:t>
            </w:r>
            <w:proofErr w:type="spellEnd"/>
          </w:p>
        </w:tc>
        <w:tc>
          <w:tcPr>
            <w:tcW w:w="1405" w:type="dxa"/>
          </w:tcPr>
          <w:p w14:paraId="646BBD17" w14:textId="77777777" w:rsidR="00F704EC" w:rsidRDefault="00CF0171">
            <w:pPr>
              <w:jc w:val="center"/>
            </w:pPr>
            <w:r>
              <w:t>4119</w:t>
            </w:r>
          </w:p>
        </w:tc>
        <w:tc>
          <w:tcPr>
            <w:tcW w:w="1405" w:type="dxa"/>
          </w:tcPr>
          <w:p w14:paraId="646BBD18" w14:textId="77777777" w:rsidR="00F704EC" w:rsidRDefault="00CF0171">
            <w:pPr>
              <w:jc w:val="center"/>
            </w:pPr>
            <w:r>
              <w:t>1629</w:t>
            </w:r>
          </w:p>
        </w:tc>
        <w:tc>
          <w:tcPr>
            <w:tcW w:w="1532" w:type="dxa"/>
          </w:tcPr>
          <w:p w14:paraId="646BBD19" w14:textId="77777777" w:rsidR="00F704EC" w:rsidRDefault="00CF0171">
            <w:pPr>
              <w:jc w:val="center"/>
            </w:pPr>
            <w:r>
              <w:t>2490</w:t>
            </w:r>
          </w:p>
        </w:tc>
      </w:tr>
      <w:tr w:rsidR="00F704EC" w14:paraId="646BBD1F" w14:textId="77777777">
        <w:tc>
          <w:tcPr>
            <w:tcW w:w="3576" w:type="dxa"/>
          </w:tcPr>
          <w:p w14:paraId="646BBD1B" w14:textId="77777777" w:rsidR="00F704EC" w:rsidRDefault="00CF0171">
            <w:pPr>
              <w:jc w:val="left"/>
            </w:pPr>
            <w:proofErr w:type="spellStart"/>
            <w:r>
              <w:rPr>
                <w:i/>
                <w:iCs/>
              </w:rPr>
              <w:t>Ditylum</w:t>
            </w:r>
            <w:proofErr w:type="spellEnd"/>
          </w:p>
        </w:tc>
        <w:tc>
          <w:tcPr>
            <w:tcW w:w="1405" w:type="dxa"/>
          </w:tcPr>
          <w:p w14:paraId="646BBD1C" w14:textId="77777777" w:rsidR="00F704EC" w:rsidRDefault="00CF0171">
            <w:pPr>
              <w:jc w:val="center"/>
            </w:pPr>
            <w:r>
              <w:t>3505</w:t>
            </w:r>
          </w:p>
        </w:tc>
        <w:tc>
          <w:tcPr>
            <w:tcW w:w="1405" w:type="dxa"/>
          </w:tcPr>
          <w:p w14:paraId="646BBD1D" w14:textId="77777777" w:rsidR="00F704EC" w:rsidRDefault="00CF0171">
            <w:pPr>
              <w:jc w:val="center"/>
            </w:pPr>
            <w:r>
              <w:t>1487</w:t>
            </w:r>
          </w:p>
        </w:tc>
        <w:tc>
          <w:tcPr>
            <w:tcW w:w="1532" w:type="dxa"/>
          </w:tcPr>
          <w:p w14:paraId="646BBD1E" w14:textId="77777777" w:rsidR="00F704EC" w:rsidRDefault="00CF0171">
            <w:pPr>
              <w:jc w:val="center"/>
            </w:pPr>
            <w:r>
              <w:t>2018</w:t>
            </w:r>
          </w:p>
        </w:tc>
      </w:tr>
      <w:tr w:rsidR="00F704EC" w14:paraId="646BBD24" w14:textId="77777777">
        <w:tc>
          <w:tcPr>
            <w:tcW w:w="3576" w:type="dxa"/>
          </w:tcPr>
          <w:p w14:paraId="646BBD20" w14:textId="77777777" w:rsidR="00F704EC" w:rsidRDefault="00CF0171">
            <w:pPr>
              <w:jc w:val="left"/>
            </w:pPr>
            <w:proofErr w:type="spellStart"/>
            <w:r>
              <w:rPr>
                <w:i/>
                <w:iCs/>
              </w:rPr>
              <w:t>Asterionellopsis</w:t>
            </w:r>
            <w:proofErr w:type="spellEnd"/>
          </w:p>
        </w:tc>
        <w:tc>
          <w:tcPr>
            <w:tcW w:w="1405" w:type="dxa"/>
          </w:tcPr>
          <w:p w14:paraId="646BBD21" w14:textId="77777777" w:rsidR="00F704EC" w:rsidRDefault="00CF0171">
            <w:pPr>
              <w:jc w:val="center"/>
            </w:pPr>
            <w:r>
              <w:t>3279</w:t>
            </w:r>
          </w:p>
        </w:tc>
        <w:tc>
          <w:tcPr>
            <w:tcW w:w="1405" w:type="dxa"/>
          </w:tcPr>
          <w:p w14:paraId="646BBD22" w14:textId="77777777" w:rsidR="00F704EC" w:rsidRDefault="00CF0171">
            <w:pPr>
              <w:jc w:val="center"/>
            </w:pPr>
            <w:r>
              <w:t>545</w:t>
            </w:r>
          </w:p>
        </w:tc>
        <w:tc>
          <w:tcPr>
            <w:tcW w:w="1532" w:type="dxa"/>
          </w:tcPr>
          <w:p w14:paraId="646BBD23" w14:textId="77777777" w:rsidR="00F704EC" w:rsidRDefault="00CF0171">
            <w:pPr>
              <w:jc w:val="center"/>
            </w:pPr>
            <w:r>
              <w:t>2734</w:t>
            </w:r>
          </w:p>
        </w:tc>
      </w:tr>
      <w:tr w:rsidR="00F704EC" w14:paraId="646BBD29" w14:textId="77777777">
        <w:tc>
          <w:tcPr>
            <w:tcW w:w="3576" w:type="dxa"/>
          </w:tcPr>
          <w:p w14:paraId="646BBD25" w14:textId="77777777" w:rsidR="00F704EC" w:rsidRDefault="00CF0171">
            <w:pPr>
              <w:jc w:val="left"/>
            </w:pPr>
            <w:proofErr w:type="spellStart"/>
            <w:r>
              <w:rPr>
                <w:i/>
                <w:iCs/>
              </w:rPr>
              <w:t>Navicula</w:t>
            </w:r>
            <w:proofErr w:type="spellEnd"/>
          </w:p>
        </w:tc>
        <w:tc>
          <w:tcPr>
            <w:tcW w:w="1405" w:type="dxa"/>
          </w:tcPr>
          <w:p w14:paraId="646BBD26" w14:textId="77777777" w:rsidR="00F704EC" w:rsidRDefault="00CF0171">
            <w:pPr>
              <w:jc w:val="center"/>
            </w:pPr>
            <w:r>
              <w:t>3084</w:t>
            </w:r>
          </w:p>
        </w:tc>
        <w:tc>
          <w:tcPr>
            <w:tcW w:w="1405" w:type="dxa"/>
          </w:tcPr>
          <w:p w14:paraId="646BBD27" w14:textId="77777777" w:rsidR="00F704EC" w:rsidRDefault="00CF0171">
            <w:pPr>
              <w:jc w:val="center"/>
            </w:pPr>
            <w:r>
              <w:t>526</w:t>
            </w:r>
          </w:p>
        </w:tc>
        <w:tc>
          <w:tcPr>
            <w:tcW w:w="1532" w:type="dxa"/>
          </w:tcPr>
          <w:p w14:paraId="646BBD28" w14:textId="77777777" w:rsidR="00F704EC" w:rsidRDefault="00CF0171">
            <w:pPr>
              <w:jc w:val="center"/>
            </w:pPr>
            <w:r>
              <w:t>2558</w:t>
            </w:r>
          </w:p>
        </w:tc>
      </w:tr>
      <w:tr w:rsidR="00F704EC" w14:paraId="646BBD2E" w14:textId="77777777">
        <w:tc>
          <w:tcPr>
            <w:tcW w:w="3576" w:type="dxa"/>
          </w:tcPr>
          <w:p w14:paraId="646BBD2A" w14:textId="77777777" w:rsidR="00F704EC" w:rsidRDefault="00CF0171">
            <w:pPr>
              <w:jc w:val="left"/>
            </w:pPr>
            <w:proofErr w:type="spellStart"/>
            <w:r>
              <w:rPr>
                <w:i/>
                <w:iCs/>
              </w:rPr>
              <w:t>Lioloma</w:t>
            </w:r>
            <w:proofErr w:type="spellEnd"/>
          </w:p>
        </w:tc>
        <w:tc>
          <w:tcPr>
            <w:tcW w:w="1405" w:type="dxa"/>
          </w:tcPr>
          <w:p w14:paraId="646BBD2B" w14:textId="77777777" w:rsidR="00F704EC" w:rsidRDefault="00CF0171">
            <w:pPr>
              <w:jc w:val="center"/>
            </w:pPr>
            <w:r>
              <w:t>1864</w:t>
            </w:r>
          </w:p>
        </w:tc>
        <w:tc>
          <w:tcPr>
            <w:tcW w:w="1405" w:type="dxa"/>
          </w:tcPr>
          <w:p w14:paraId="646BBD2C" w14:textId="77777777" w:rsidR="00F704EC" w:rsidRDefault="00CF0171">
            <w:pPr>
              <w:jc w:val="center"/>
            </w:pPr>
            <w:r>
              <w:t>586</w:t>
            </w:r>
          </w:p>
        </w:tc>
        <w:tc>
          <w:tcPr>
            <w:tcW w:w="1532" w:type="dxa"/>
          </w:tcPr>
          <w:p w14:paraId="646BBD2D" w14:textId="77777777" w:rsidR="00F704EC" w:rsidRDefault="00CF0171">
            <w:pPr>
              <w:jc w:val="center"/>
            </w:pPr>
            <w:r>
              <w:t>1278</w:t>
            </w:r>
          </w:p>
        </w:tc>
      </w:tr>
      <w:tr w:rsidR="00F704EC" w14:paraId="646BBD33" w14:textId="77777777">
        <w:tc>
          <w:tcPr>
            <w:tcW w:w="3576" w:type="dxa"/>
          </w:tcPr>
          <w:p w14:paraId="646BBD2F" w14:textId="77777777" w:rsidR="00F704EC" w:rsidRDefault="00CF0171">
            <w:pPr>
              <w:jc w:val="left"/>
            </w:pPr>
            <w:proofErr w:type="spellStart"/>
            <w:r>
              <w:rPr>
                <w:i/>
                <w:iCs/>
              </w:rPr>
              <w:t>Hemiaulus</w:t>
            </w:r>
            <w:proofErr w:type="spellEnd"/>
          </w:p>
        </w:tc>
        <w:tc>
          <w:tcPr>
            <w:tcW w:w="1405" w:type="dxa"/>
          </w:tcPr>
          <w:p w14:paraId="646BBD30" w14:textId="77777777" w:rsidR="00F704EC" w:rsidRDefault="00CF0171">
            <w:pPr>
              <w:jc w:val="center"/>
            </w:pPr>
            <w:r>
              <w:t>1548</w:t>
            </w:r>
          </w:p>
        </w:tc>
        <w:tc>
          <w:tcPr>
            <w:tcW w:w="1405" w:type="dxa"/>
          </w:tcPr>
          <w:p w14:paraId="646BBD31" w14:textId="77777777" w:rsidR="00F704EC" w:rsidRDefault="00CF0171">
            <w:pPr>
              <w:jc w:val="center"/>
            </w:pPr>
            <w:r>
              <w:t>437</w:t>
            </w:r>
          </w:p>
        </w:tc>
        <w:tc>
          <w:tcPr>
            <w:tcW w:w="1532" w:type="dxa"/>
          </w:tcPr>
          <w:p w14:paraId="646BBD32" w14:textId="77777777" w:rsidR="00F704EC" w:rsidRDefault="00CF0171">
            <w:pPr>
              <w:jc w:val="center"/>
            </w:pPr>
            <w:r>
              <w:t>1111</w:t>
            </w:r>
          </w:p>
        </w:tc>
      </w:tr>
      <w:tr w:rsidR="00F704EC" w14:paraId="646BBD38" w14:textId="77777777">
        <w:tc>
          <w:tcPr>
            <w:tcW w:w="3576" w:type="dxa"/>
          </w:tcPr>
          <w:p w14:paraId="646BBD34" w14:textId="77777777" w:rsidR="00F704EC" w:rsidRDefault="00CF0171">
            <w:pPr>
              <w:jc w:val="left"/>
            </w:pPr>
            <w:proofErr w:type="spellStart"/>
            <w:r>
              <w:rPr>
                <w:i/>
                <w:iCs/>
              </w:rPr>
              <w:t>Biddulphia</w:t>
            </w:r>
            <w:proofErr w:type="spellEnd"/>
          </w:p>
        </w:tc>
        <w:tc>
          <w:tcPr>
            <w:tcW w:w="1405" w:type="dxa"/>
          </w:tcPr>
          <w:p w14:paraId="646BBD35" w14:textId="77777777" w:rsidR="00F704EC" w:rsidRDefault="00CF0171">
            <w:pPr>
              <w:jc w:val="center"/>
            </w:pPr>
            <w:r>
              <w:t>1451</w:t>
            </w:r>
          </w:p>
        </w:tc>
        <w:tc>
          <w:tcPr>
            <w:tcW w:w="1405" w:type="dxa"/>
          </w:tcPr>
          <w:p w14:paraId="646BBD36" w14:textId="77777777" w:rsidR="00F704EC" w:rsidRDefault="00CF0171">
            <w:pPr>
              <w:jc w:val="center"/>
            </w:pPr>
            <w:r>
              <w:t>836</w:t>
            </w:r>
          </w:p>
        </w:tc>
        <w:tc>
          <w:tcPr>
            <w:tcW w:w="1532" w:type="dxa"/>
          </w:tcPr>
          <w:p w14:paraId="646BBD37" w14:textId="77777777" w:rsidR="00F704EC" w:rsidRDefault="00CF0171">
            <w:pPr>
              <w:jc w:val="center"/>
            </w:pPr>
            <w:r>
              <w:t>615</w:t>
            </w:r>
          </w:p>
        </w:tc>
      </w:tr>
      <w:tr w:rsidR="00F704EC" w14:paraId="646BBD3D" w14:textId="77777777">
        <w:tc>
          <w:tcPr>
            <w:tcW w:w="3576" w:type="dxa"/>
          </w:tcPr>
          <w:p w14:paraId="646BBD39" w14:textId="77777777" w:rsidR="00F704EC" w:rsidRDefault="00CF0171">
            <w:pPr>
              <w:jc w:val="left"/>
            </w:pPr>
            <w:proofErr w:type="spellStart"/>
            <w:r>
              <w:rPr>
                <w:i/>
                <w:iCs/>
              </w:rPr>
              <w:t>Melosira</w:t>
            </w:r>
            <w:proofErr w:type="spellEnd"/>
          </w:p>
        </w:tc>
        <w:tc>
          <w:tcPr>
            <w:tcW w:w="1405" w:type="dxa"/>
          </w:tcPr>
          <w:p w14:paraId="646BBD3A" w14:textId="77777777" w:rsidR="00F704EC" w:rsidRDefault="00CF0171">
            <w:pPr>
              <w:jc w:val="center"/>
            </w:pPr>
            <w:r>
              <w:t>1413</w:t>
            </w:r>
          </w:p>
        </w:tc>
        <w:tc>
          <w:tcPr>
            <w:tcW w:w="1405" w:type="dxa"/>
          </w:tcPr>
          <w:p w14:paraId="646BBD3B" w14:textId="77777777" w:rsidR="00F704EC" w:rsidRDefault="00CF0171">
            <w:pPr>
              <w:jc w:val="center"/>
            </w:pPr>
            <w:r>
              <w:t>675</w:t>
            </w:r>
          </w:p>
        </w:tc>
        <w:tc>
          <w:tcPr>
            <w:tcW w:w="1532" w:type="dxa"/>
          </w:tcPr>
          <w:p w14:paraId="646BBD3C" w14:textId="77777777" w:rsidR="00F704EC" w:rsidRDefault="00CF0171">
            <w:pPr>
              <w:jc w:val="center"/>
            </w:pPr>
            <w:r>
              <w:t>738</w:t>
            </w:r>
          </w:p>
        </w:tc>
      </w:tr>
      <w:tr w:rsidR="00F704EC" w14:paraId="646BBD42" w14:textId="77777777">
        <w:tc>
          <w:tcPr>
            <w:tcW w:w="3576" w:type="dxa"/>
          </w:tcPr>
          <w:p w14:paraId="646BBD3E" w14:textId="77777777" w:rsidR="00F704EC" w:rsidRDefault="00CF0171">
            <w:pPr>
              <w:jc w:val="left"/>
            </w:pPr>
            <w:proofErr w:type="spellStart"/>
            <w:r>
              <w:rPr>
                <w:i/>
                <w:iCs/>
              </w:rPr>
              <w:t>Guinardia</w:t>
            </w:r>
            <w:proofErr w:type="spellEnd"/>
          </w:p>
        </w:tc>
        <w:tc>
          <w:tcPr>
            <w:tcW w:w="1405" w:type="dxa"/>
          </w:tcPr>
          <w:p w14:paraId="646BBD3F" w14:textId="77777777" w:rsidR="00F704EC" w:rsidRDefault="00CF0171">
            <w:pPr>
              <w:jc w:val="center"/>
            </w:pPr>
            <w:r>
              <w:t>1371</w:t>
            </w:r>
          </w:p>
        </w:tc>
        <w:tc>
          <w:tcPr>
            <w:tcW w:w="1405" w:type="dxa"/>
          </w:tcPr>
          <w:p w14:paraId="646BBD40" w14:textId="77777777" w:rsidR="00F704EC" w:rsidRDefault="00CF0171">
            <w:pPr>
              <w:jc w:val="center"/>
            </w:pPr>
            <w:r>
              <w:t>439</w:t>
            </w:r>
          </w:p>
        </w:tc>
        <w:tc>
          <w:tcPr>
            <w:tcW w:w="1532" w:type="dxa"/>
          </w:tcPr>
          <w:p w14:paraId="646BBD41" w14:textId="77777777" w:rsidR="00F704EC" w:rsidRDefault="00CF0171">
            <w:pPr>
              <w:jc w:val="center"/>
            </w:pPr>
            <w:r>
              <w:t>932</w:t>
            </w:r>
          </w:p>
        </w:tc>
      </w:tr>
      <w:tr w:rsidR="00F704EC" w14:paraId="646BBD47" w14:textId="77777777">
        <w:tc>
          <w:tcPr>
            <w:tcW w:w="3576" w:type="dxa"/>
          </w:tcPr>
          <w:p w14:paraId="646BBD43" w14:textId="77777777" w:rsidR="00F704EC" w:rsidRDefault="00CF0171">
            <w:pPr>
              <w:jc w:val="left"/>
            </w:pPr>
            <w:commentRangeStart w:id="104"/>
            <w:proofErr w:type="spellStart"/>
            <w:r>
              <w:rPr>
                <w:i/>
                <w:iCs/>
              </w:rPr>
              <w:t>Ceratium</w:t>
            </w:r>
            <w:commentRangeEnd w:id="104"/>
            <w:proofErr w:type="spellEnd"/>
            <w:r w:rsidR="00770F13">
              <w:rPr>
                <w:rStyle w:val="Refdecomentario"/>
              </w:rPr>
              <w:commentReference w:id="104"/>
            </w:r>
          </w:p>
        </w:tc>
        <w:tc>
          <w:tcPr>
            <w:tcW w:w="1405" w:type="dxa"/>
          </w:tcPr>
          <w:p w14:paraId="646BBD44" w14:textId="77777777" w:rsidR="00F704EC" w:rsidRDefault="00CF0171">
            <w:pPr>
              <w:jc w:val="center"/>
            </w:pPr>
            <w:r>
              <w:t>1257</w:t>
            </w:r>
          </w:p>
        </w:tc>
        <w:tc>
          <w:tcPr>
            <w:tcW w:w="1405" w:type="dxa"/>
          </w:tcPr>
          <w:p w14:paraId="646BBD45" w14:textId="77777777" w:rsidR="00F704EC" w:rsidRDefault="00CF0171">
            <w:pPr>
              <w:jc w:val="center"/>
            </w:pPr>
            <w:r>
              <w:t>439</w:t>
            </w:r>
          </w:p>
        </w:tc>
        <w:tc>
          <w:tcPr>
            <w:tcW w:w="1532" w:type="dxa"/>
          </w:tcPr>
          <w:p w14:paraId="646BBD46" w14:textId="77777777" w:rsidR="00F704EC" w:rsidRDefault="00CF0171">
            <w:pPr>
              <w:jc w:val="center"/>
            </w:pPr>
            <w:r>
              <w:t>818</w:t>
            </w:r>
          </w:p>
        </w:tc>
      </w:tr>
      <w:tr w:rsidR="00F704EC" w14:paraId="646BBD4C" w14:textId="77777777">
        <w:tc>
          <w:tcPr>
            <w:tcW w:w="3576" w:type="dxa"/>
          </w:tcPr>
          <w:p w14:paraId="646BBD48" w14:textId="77777777" w:rsidR="00F704EC" w:rsidRDefault="00CF0171">
            <w:pPr>
              <w:jc w:val="left"/>
            </w:pPr>
            <w:proofErr w:type="spellStart"/>
            <w:r>
              <w:rPr>
                <w:i/>
                <w:iCs/>
              </w:rPr>
              <w:t>Cymatosira</w:t>
            </w:r>
            <w:proofErr w:type="spellEnd"/>
          </w:p>
        </w:tc>
        <w:tc>
          <w:tcPr>
            <w:tcW w:w="1405" w:type="dxa"/>
          </w:tcPr>
          <w:p w14:paraId="646BBD49" w14:textId="77777777" w:rsidR="00F704EC" w:rsidRDefault="00CF0171">
            <w:pPr>
              <w:jc w:val="center"/>
            </w:pPr>
            <w:r>
              <w:t>1154</w:t>
            </w:r>
          </w:p>
        </w:tc>
        <w:tc>
          <w:tcPr>
            <w:tcW w:w="1405" w:type="dxa"/>
          </w:tcPr>
          <w:p w14:paraId="646BBD4A" w14:textId="77777777" w:rsidR="00F704EC" w:rsidRDefault="00CF0171">
            <w:pPr>
              <w:jc w:val="center"/>
            </w:pPr>
            <w:r>
              <w:t>955</w:t>
            </w:r>
          </w:p>
        </w:tc>
        <w:tc>
          <w:tcPr>
            <w:tcW w:w="1532" w:type="dxa"/>
          </w:tcPr>
          <w:p w14:paraId="646BBD4B" w14:textId="77777777" w:rsidR="00F704EC" w:rsidRDefault="00CF0171">
            <w:pPr>
              <w:jc w:val="center"/>
            </w:pPr>
            <w:r>
              <w:t>199</w:t>
            </w:r>
          </w:p>
        </w:tc>
      </w:tr>
      <w:tr w:rsidR="00F704EC" w14:paraId="646BBD51" w14:textId="77777777">
        <w:tc>
          <w:tcPr>
            <w:tcW w:w="3576" w:type="dxa"/>
          </w:tcPr>
          <w:p w14:paraId="646BBD4D" w14:textId="77777777" w:rsidR="00F704EC" w:rsidRDefault="00CF0171">
            <w:pPr>
              <w:jc w:val="left"/>
            </w:pPr>
            <w:proofErr w:type="spellStart"/>
            <w:r>
              <w:rPr>
                <w:i/>
                <w:iCs/>
              </w:rPr>
              <w:t>Protoperidinium</w:t>
            </w:r>
            <w:proofErr w:type="spellEnd"/>
          </w:p>
        </w:tc>
        <w:tc>
          <w:tcPr>
            <w:tcW w:w="1405" w:type="dxa"/>
          </w:tcPr>
          <w:p w14:paraId="646BBD4E" w14:textId="77777777" w:rsidR="00F704EC" w:rsidRDefault="00CF0171">
            <w:pPr>
              <w:jc w:val="center"/>
            </w:pPr>
            <w:r>
              <w:t>914</w:t>
            </w:r>
          </w:p>
        </w:tc>
        <w:tc>
          <w:tcPr>
            <w:tcW w:w="1405" w:type="dxa"/>
          </w:tcPr>
          <w:p w14:paraId="646BBD4F" w14:textId="77777777" w:rsidR="00F704EC" w:rsidRDefault="00CF0171">
            <w:pPr>
              <w:jc w:val="center"/>
            </w:pPr>
            <w:r>
              <w:t>396</w:t>
            </w:r>
          </w:p>
        </w:tc>
        <w:tc>
          <w:tcPr>
            <w:tcW w:w="1532" w:type="dxa"/>
          </w:tcPr>
          <w:p w14:paraId="646BBD50" w14:textId="77777777" w:rsidR="00F704EC" w:rsidRDefault="00CF0171">
            <w:pPr>
              <w:jc w:val="center"/>
            </w:pPr>
            <w:r>
              <w:t>518</w:t>
            </w:r>
          </w:p>
        </w:tc>
      </w:tr>
      <w:tr w:rsidR="00F704EC" w14:paraId="646BBD56" w14:textId="77777777">
        <w:tc>
          <w:tcPr>
            <w:tcW w:w="3576" w:type="dxa"/>
          </w:tcPr>
          <w:p w14:paraId="646BBD52" w14:textId="77777777" w:rsidR="00F704EC" w:rsidRDefault="00CF0171">
            <w:pPr>
              <w:jc w:val="left"/>
            </w:pPr>
            <w:proofErr w:type="spellStart"/>
            <w:r>
              <w:rPr>
                <w:i/>
                <w:iCs/>
              </w:rPr>
              <w:t>Plaurosigma</w:t>
            </w:r>
            <w:proofErr w:type="spellEnd"/>
          </w:p>
        </w:tc>
        <w:tc>
          <w:tcPr>
            <w:tcW w:w="1405" w:type="dxa"/>
          </w:tcPr>
          <w:p w14:paraId="646BBD53" w14:textId="77777777" w:rsidR="00F704EC" w:rsidRDefault="00CF0171">
            <w:pPr>
              <w:jc w:val="center"/>
            </w:pPr>
            <w:r>
              <w:t>889</w:t>
            </w:r>
          </w:p>
        </w:tc>
        <w:tc>
          <w:tcPr>
            <w:tcW w:w="1405" w:type="dxa"/>
          </w:tcPr>
          <w:p w14:paraId="646BBD54" w14:textId="77777777" w:rsidR="00F704EC" w:rsidRDefault="00CF0171">
            <w:pPr>
              <w:jc w:val="center"/>
            </w:pPr>
            <w:r>
              <w:t>65</w:t>
            </w:r>
          </w:p>
        </w:tc>
        <w:tc>
          <w:tcPr>
            <w:tcW w:w="1532" w:type="dxa"/>
          </w:tcPr>
          <w:p w14:paraId="646BBD55" w14:textId="77777777" w:rsidR="00F704EC" w:rsidRDefault="00CF0171">
            <w:pPr>
              <w:jc w:val="center"/>
            </w:pPr>
            <w:r>
              <w:t>824</w:t>
            </w:r>
          </w:p>
        </w:tc>
      </w:tr>
      <w:tr w:rsidR="00F704EC" w14:paraId="646BBD5B" w14:textId="77777777">
        <w:tc>
          <w:tcPr>
            <w:tcW w:w="3576" w:type="dxa"/>
          </w:tcPr>
          <w:p w14:paraId="646BBD57" w14:textId="77777777" w:rsidR="00F704EC" w:rsidRDefault="00CF0171">
            <w:pPr>
              <w:jc w:val="left"/>
            </w:pPr>
            <w:proofErr w:type="spellStart"/>
            <w:r>
              <w:rPr>
                <w:i/>
                <w:iCs/>
              </w:rPr>
              <w:t>Bacteriastrum</w:t>
            </w:r>
            <w:proofErr w:type="spellEnd"/>
          </w:p>
        </w:tc>
        <w:tc>
          <w:tcPr>
            <w:tcW w:w="1405" w:type="dxa"/>
          </w:tcPr>
          <w:p w14:paraId="646BBD58" w14:textId="77777777" w:rsidR="00F704EC" w:rsidRDefault="00CF0171">
            <w:pPr>
              <w:jc w:val="center"/>
            </w:pPr>
            <w:r>
              <w:t>875</w:t>
            </w:r>
          </w:p>
        </w:tc>
        <w:tc>
          <w:tcPr>
            <w:tcW w:w="1405" w:type="dxa"/>
          </w:tcPr>
          <w:p w14:paraId="646BBD59" w14:textId="77777777" w:rsidR="00F704EC" w:rsidRDefault="00CF0171">
            <w:pPr>
              <w:jc w:val="center"/>
            </w:pPr>
            <w:r>
              <w:t>245</w:t>
            </w:r>
          </w:p>
        </w:tc>
        <w:tc>
          <w:tcPr>
            <w:tcW w:w="1532" w:type="dxa"/>
          </w:tcPr>
          <w:p w14:paraId="646BBD5A" w14:textId="77777777" w:rsidR="00F704EC" w:rsidRDefault="00CF0171">
            <w:pPr>
              <w:jc w:val="center"/>
            </w:pPr>
            <w:r>
              <w:t>630</w:t>
            </w:r>
          </w:p>
        </w:tc>
      </w:tr>
      <w:tr w:rsidR="00F704EC" w14:paraId="646BBD60" w14:textId="77777777">
        <w:tc>
          <w:tcPr>
            <w:tcW w:w="3576" w:type="dxa"/>
          </w:tcPr>
          <w:p w14:paraId="646BBD5C" w14:textId="77777777" w:rsidR="00F704EC" w:rsidRDefault="00CF0171">
            <w:pPr>
              <w:jc w:val="left"/>
            </w:pPr>
            <w:proofErr w:type="spellStart"/>
            <w:r>
              <w:rPr>
                <w:i/>
                <w:iCs/>
              </w:rPr>
              <w:t>Nitzschia</w:t>
            </w:r>
            <w:proofErr w:type="spellEnd"/>
          </w:p>
        </w:tc>
        <w:tc>
          <w:tcPr>
            <w:tcW w:w="1405" w:type="dxa"/>
          </w:tcPr>
          <w:p w14:paraId="646BBD5D" w14:textId="77777777" w:rsidR="00F704EC" w:rsidRDefault="00CF0171">
            <w:pPr>
              <w:jc w:val="center"/>
            </w:pPr>
            <w:r>
              <w:t>546</w:t>
            </w:r>
          </w:p>
        </w:tc>
        <w:tc>
          <w:tcPr>
            <w:tcW w:w="1405" w:type="dxa"/>
          </w:tcPr>
          <w:p w14:paraId="646BBD5E" w14:textId="77777777" w:rsidR="00F704EC" w:rsidRDefault="00CF0171">
            <w:pPr>
              <w:jc w:val="center"/>
            </w:pPr>
            <w:r>
              <w:t>230</w:t>
            </w:r>
          </w:p>
        </w:tc>
        <w:tc>
          <w:tcPr>
            <w:tcW w:w="1532" w:type="dxa"/>
          </w:tcPr>
          <w:p w14:paraId="646BBD5F" w14:textId="77777777" w:rsidR="00F704EC" w:rsidRDefault="00CF0171">
            <w:pPr>
              <w:jc w:val="center"/>
            </w:pPr>
            <w:r>
              <w:t>316</w:t>
            </w:r>
          </w:p>
        </w:tc>
      </w:tr>
      <w:tr w:rsidR="00F704EC" w14:paraId="646BBD65" w14:textId="77777777">
        <w:tc>
          <w:tcPr>
            <w:tcW w:w="3576" w:type="dxa"/>
          </w:tcPr>
          <w:p w14:paraId="646BBD61" w14:textId="77777777" w:rsidR="00F704EC" w:rsidRDefault="00CF0171">
            <w:pPr>
              <w:jc w:val="left"/>
            </w:pPr>
            <w:proofErr w:type="spellStart"/>
            <w:r>
              <w:rPr>
                <w:i/>
                <w:iCs/>
              </w:rPr>
              <w:t>Oscillatoria</w:t>
            </w:r>
            <w:proofErr w:type="spellEnd"/>
          </w:p>
        </w:tc>
        <w:tc>
          <w:tcPr>
            <w:tcW w:w="1405" w:type="dxa"/>
          </w:tcPr>
          <w:p w14:paraId="646BBD62" w14:textId="77777777" w:rsidR="00F704EC" w:rsidRDefault="00CF0171">
            <w:pPr>
              <w:jc w:val="center"/>
            </w:pPr>
            <w:r>
              <w:t>485</w:t>
            </w:r>
          </w:p>
        </w:tc>
        <w:tc>
          <w:tcPr>
            <w:tcW w:w="1405" w:type="dxa"/>
          </w:tcPr>
          <w:p w14:paraId="646BBD63" w14:textId="77777777" w:rsidR="00F704EC" w:rsidRDefault="00CF0171">
            <w:pPr>
              <w:jc w:val="center"/>
            </w:pPr>
            <w:r>
              <w:t>140</w:t>
            </w:r>
          </w:p>
        </w:tc>
        <w:tc>
          <w:tcPr>
            <w:tcW w:w="1532" w:type="dxa"/>
          </w:tcPr>
          <w:p w14:paraId="646BBD64" w14:textId="77777777" w:rsidR="00F704EC" w:rsidRDefault="00CF0171">
            <w:pPr>
              <w:jc w:val="center"/>
            </w:pPr>
            <w:r>
              <w:t>345</w:t>
            </w:r>
          </w:p>
        </w:tc>
      </w:tr>
      <w:tr w:rsidR="00F704EC" w14:paraId="646BBD6A" w14:textId="77777777">
        <w:tc>
          <w:tcPr>
            <w:tcW w:w="3576" w:type="dxa"/>
          </w:tcPr>
          <w:p w14:paraId="646BBD66" w14:textId="77777777" w:rsidR="00F704EC" w:rsidRDefault="00CF0171">
            <w:pPr>
              <w:jc w:val="left"/>
            </w:pPr>
            <w:proofErr w:type="spellStart"/>
            <w:r>
              <w:rPr>
                <w:i/>
                <w:iCs/>
              </w:rPr>
              <w:t>Paralia</w:t>
            </w:r>
            <w:proofErr w:type="spellEnd"/>
          </w:p>
        </w:tc>
        <w:tc>
          <w:tcPr>
            <w:tcW w:w="1405" w:type="dxa"/>
          </w:tcPr>
          <w:p w14:paraId="646BBD67" w14:textId="77777777" w:rsidR="00F704EC" w:rsidRDefault="00CF0171">
            <w:pPr>
              <w:jc w:val="center"/>
            </w:pPr>
            <w:r>
              <w:t>435</w:t>
            </w:r>
          </w:p>
        </w:tc>
        <w:tc>
          <w:tcPr>
            <w:tcW w:w="1405" w:type="dxa"/>
          </w:tcPr>
          <w:p w14:paraId="646BBD68" w14:textId="77777777" w:rsidR="00F704EC" w:rsidRDefault="00CF0171">
            <w:pPr>
              <w:jc w:val="center"/>
            </w:pPr>
            <w:r>
              <w:t>0</w:t>
            </w:r>
          </w:p>
        </w:tc>
        <w:tc>
          <w:tcPr>
            <w:tcW w:w="1532" w:type="dxa"/>
          </w:tcPr>
          <w:p w14:paraId="646BBD69" w14:textId="77777777" w:rsidR="00F704EC" w:rsidRDefault="00CF0171">
            <w:pPr>
              <w:jc w:val="center"/>
            </w:pPr>
            <w:r>
              <w:t>435</w:t>
            </w:r>
          </w:p>
        </w:tc>
      </w:tr>
      <w:tr w:rsidR="00F704EC" w14:paraId="646BBD6F" w14:textId="77777777">
        <w:tc>
          <w:tcPr>
            <w:tcW w:w="3576" w:type="dxa"/>
          </w:tcPr>
          <w:p w14:paraId="646BBD6B" w14:textId="77777777" w:rsidR="00F704EC" w:rsidRDefault="00CF0171">
            <w:pPr>
              <w:jc w:val="left"/>
            </w:pPr>
            <w:proofErr w:type="spellStart"/>
            <w:r>
              <w:rPr>
                <w:i/>
                <w:iCs/>
              </w:rPr>
              <w:lastRenderedPageBreak/>
              <w:t>Leptocylindrus</w:t>
            </w:r>
            <w:proofErr w:type="spellEnd"/>
          </w:p>
        </w:tc>
        <w:tc>
          <w:tcPr>
            <w:tcW w:w="1405" w:type="dxa"/>
          </w:tcPr>
          <w:p w14:paraId="646BBD6C" w14:textId="77777777" w:rsidR="00F704EC" w:rsidRDefault="00CF0171">
            <w:pPr>
              <w:jc w:val="center"/>
            </w:pPr>
            <w:r>
              <w:t>367</w:t>
            </w:r>
          </w:p>
        </w:tc>
        <w:tc>
          <w:tcPr>
            <w:tcW w:w="1405" w:type="dxa"/>
          </w:tcPr>
          <w:p w14:paraId="646BBD6D" w14:textId="77777777" w:rsidR="00F704EC" w:rsidRDefault="00CF0171">
            <w:pPr>
              <w:jc w:val="center"/>
            </w:pPr>
            <w:r>
              <w:t>39</w:t>
            </w:r>
          </w:p>
        </w:tc>
        <w:tc>
          <w:tcPr>
            <w:tcW w:w="1532" w:type="dxa"/>
          </w:tcPr>
          <w:p w14:paraId="646BBD6E" w14:textId="77777777" w:rsidR="00F704EC" w:rsidRDefault="00CF0171">
            <w:pPr>
              <w:jc w:val="center"/>
            </w:pPr>
            <w:r>
              <w:t>328</w:t>
            </w:r>
          </w:p>
        </w:tc>
      </w:tr>
      <w:tr w:rsidR="00F704EC" w14:paraId="646BBD74" w14:textId="77777777">
        <w:tc>
          <w:tcPr>
            <w:tcW w:w="3576" w:type="dxa"/>
          </w:tcPr>
          <w:p w14:paraId="646BBD70" w14:textId="77777777" w:rsidR="00F704EC" w:rsidRDefault="00CF0171">
            <w:pPr>
              <w:jc w:val="left"/>
            </w:pPr>
            <w:proofErr w:type="spellStart"/>
            <w:r>
              <w:rPr>
                <w:i/>
                <w:iCs/>
              </w:rPr>
              <w:t>Eucampia</w:t>
            </w:r>
            <w:proofErr w:type="spellEnd"/>
          </w:p>
        </w:tc>
        <w:tc>
          <w:tcPr>
            <w:tcW w:w="1405" w:type="dxa"/>
          </w:tcPr>
          <w:p w14:paraId="646BBD71" w14:textId="77777777" w:rsidR="00F704EC" w:rsidRDefault="00CF0171">
            <w:pPr>
              <w:jc w:val="center"/>
            </w:pPr>
            <w:r>
              <w:t>356</w:t>
            </w:r>
          </w:p>
        </w:tc>
        <w:tc>
          <w:tcPr>
            <w:tcW w:w="1405" w:type="dxa"/>
          </w:tcPr>
          <w:p w14:paraId="646BBD72" w14:textId="77777777" w:rsidR="00F704EC" w:rsidRDefault="00CF0171">
            <w:pPr>
              <w:jc w:val="center"/>
            </w:pPr>
            <w:r>
              <w:t>77</w:t>
            </w:r>
          </w:p>
        </w:tc>
        <w:tc>
          <w:tcPr>
            <w:tcW w:w="1532" w:type="dxa"/>
          </w:tcPr>
          <w:p w14:paraId="646BBD73" w14:textId="77777777" w:rsidR="00F704EC" w:rsidRDefault="00CF0171">
            <w:pPr>
              <w:jc w:val="center"/>
            </w:pPr>
            <w:r>
              <w:t>279</w:t>
            </w:r>
          </w:p>
        </w:tc>
      </w:tr>
      <w:tr w:rsidR="00F704EC" w14:paraId="646BBD79" w14:textId="77777777">
        <w:tc>
          <w:tcPr>
            <w:tcW w:w="3576" w:type="dxa"/>
          </w:tcPr>
          <w:p w14:paraId="646BBD75" w14:textId="77777777" w:rsidR="00F704EC" w:rsidRDefault="00CF0171">
            <w:pPr>
              <w:jc w:val="left"/>
            </w:pPr>
            <w:proofErr w:type="spellStart"/>
            <w:r>
              <w:rPr>
                <w:i/>
                <w:iCs/>
              </w:rPr>
              <w:t>Triceratium</w:t>
            </w:r>
            <w:proofErr w:type="spellEnd"/>
          </w:p>
        </w:tc>
        <w:tc>
          <w:tcPr>
            <w:tcW w:w="1405" w:type="dxa"/>
          </w:tcPr>
          <w:p w14:paraId="646BBD76" w14:textId="77777777" w:rsidR="00F704EC" w:rsidRDefault="00CF0171">
            <w:pPr>
              <w:jc w:val="center"/>
            </w:pPr>
            <w:r>
              <w:t>346</w:t>
            </w:r>
          </w:p>
        </w:tc>
        <w:tc>
          <w:tcPr>
            <w:tcW w:w="1405" w:type="dxa"/>
          </w:tcPr>
          <w:p w14:paraId="646BBD77" w14:textId="77777777" w:rsidR="00F704EC" w:rsidRDefault="00CF0171">
            <w:pPr>
              <w:jc w:val="center"/>
            </w:pPr>
            <w:r>
              <w:t>242</w:t>
            </w:r>
          </w:p>
        </w:tc>
        <w:tc>
          <w:tcPr>
            <w:tcW w:w="1532" w:type="dxa"/>
          </w:tcPr>
          <w:p w14:paraId="646BBD78" w14:textId="77777777" w:rsidR="00F704EC" w:rsidRDefault="00CF0171">
            <w:pPr>
              <w:jc w:val="center"/>
            </w:pPr>
            <w:r>
              <w:t>104</w:t>
            </w:r>
          </w:p>
        </w:tc>
      </w:tr>
      <w:tr w:rsidR="00F704EC" w14:paraId="646BBD7E" w14:textId="77777777">
        <w:tc>
          <w:tcPr>
            <w:tcW w:w="3576" w:type="dxa"/>
          </w:tcPr>
          <w:p w14:paraId="646BBD7A" w14:textId="77777777" w:rsidR="00F704EC" w:rsidRDefault="00CF0171">
            <w:pPr>
              <w:jc w:val="left"/>
            </w:pPr>
            <w:proofErr w:type="spellStart"/>
            <w:r>
              <w:rPr>
                <w:i/>
                <w:iCs/>
              </w:rPr>
              <w:t>Anabaena</w:t>
            </w:r>
            <w:proofErr w:type="spellEnd"/>
          </w:p>
        </w:tc>
        <w:tc>
          <w:tcPr>
            <w:tcW w:w="1405" w:type="dxa"/>
          </w:tcPr>
          <w:p w14:paraId="646BBD7B" w14:textId="77777777" w:rsidR="00F704EC" w:rsidRDefault="00CF0171">
            <w:pPr>
              <w:jc w:val="center"/>
            </w:pPr>
            <w:r>
              <w:t>251</w:t>
            </w:r>
          </w:p>
        </w:tc>
        <w:tc>
          <w:tcPr>
            <w:tcW w:w="1405" w:type="dxa"/>
          </w:tcPr>
          <w:p w14:paraId="646BBD7C" w14:textId="77777777" w:rsidR="00F704EC" w:rsidRDefault="00CF0171">
            <w:pPr>
              <w:jc w:val="center"/>
            </w:pPr>
            <w:r>
              <w:t>42</w:t>
            </w:r>
          </w:p>
        </w:tc>
        <w:tc>
          <w:tcPr>
            <w:tcW w:w="1532" w:type="dxa"/>
          </w:tcPr>
          <w:p w14:paraId="646BBD7D" w14:textId="77777777" w:rsidR="00F704EC" w:rsidRDefault="00CF0171">
            <w:pPr>
              <w:jc w:val="center"/>
            </w:pPr>
            <w:r>
              <w:t>209</w:t>
            </w:r>
          </w:p>
        </w:tc>
      </w:tr>
      <w:tr w:rsidR="00F704EC" w14:paraId="646BBD83" w14:textId="77777777">
        <w:tc>
          <w:tcPr>
            <w:tcW w:w="3576" w:type="dxa"/>
          </w:tcPr>
          <w:p w14:paraId="646BBD7F" w14:textId="77777777" w:rsidR="00F704EC" w:rsidRDefault="00CF0171">
            <w:pPr>
              <w:jc w:val="left"/>
            </w:pPr>
            <w:commentRangeStart w:id="105"/>
            <w:proofErr w:type="spellStart"/>
            <w:r>
              <w:rPr>
                <w:i/>
                <w:iCs/>
              </w:rPr>
              <w:t>Peridinium</w:t>
            </w:r>
            <w:commentRangeEnd w:id="105"/>
            <w:proofErr w:type="spellEnd"/>
            <w:r w:rsidR="00770F13">
              <w:rPr>
                <w:rStyle w:val="Refdecomentario"/>
              </w:rPr>
              <w:commentReference w:id="105"/>
            </w:r>
          </w:p>
        </w:tc>
        <w:tc>
          <w:tcPr>
            <w:tcW w:w="1405" w:type="dxa"/>
          </w:tcPr>
          <w:p w14:paraId="646BBD80" w14:textId="77777777" w:rsidR="00F704EC" w:rsidRDefault="00CF0171">
            <w:pPr>
              <w:jc w:val="center"/>
            </w:pPr>
            <w:r>
              <w:t>160</w:t>
            </w:r>
          </w:p>
        </w:tc>
        <w:tc>
          <w:tcPr>
            <w:tcW w:w="1405" w:type="dxa"/>
          </w:tcPr>
          <w:p w14:paraId="646BBD81" w14:textId="77777777" w:rsidR="00F704EC" w:rsidRDefault="00CF0171">
            <w:pPr>
              <w:jc w:val="center"/>
            </w:pPr>
            <w:r>
              <w:t>0</w:t>
            </w:r>
          </w:p>
        </w:tc>
        <w:tc>
          <w:tcPr>
            <w:tcW w:w="1532" w:type="dxa"/>
          </w:tcPr>
          <w:p w14:paraId="646BBD82" w14:textId="77777777" w:rsidR="00F704EC" w:rsidRDefault="00CF0171">
            <w:pPr>
              <w:jc w:val="center"/>
            </w:pPr>
            <w:r>
              <w:t>160</w:t>
            </w:r>
          </w:p>
        </w:tc>
      </w:tr>
      <w:tr w:rsidR="00F704EC" w14:paraId="646BBD88" w14:textId="77777777">
        <w:tc>
          <w:tcPr>
            <w:tcW w:w="3576" w:type="dxa"/>
          </w:tcPr>
          <w:p w14:paraId="646BBD84" w14:textId="77777777" w:rsidR="00F704EC" w:rsidRDefault="00CF0171">
            <w:pPr>
              <w:jc w:val="left"/>
            </w:pPr>
            <w:proofErr w:type="spellStart"/>
            <w:r>
              <w:rPr>
                <w:i/>
                <w:iCs/>
              </w:rPr>
              <w:t>Dinophysis</w:t>
            </w:r>
            <w:proofErr w:type="spellEnd"/>
          </w:p>
        </w:tc>
        <w:tc>
          <w:tcPr>
            <w:tcW w:w="1405" w:type="dxa"/>
          </w:tcPr>
          <w:p w14:paraId="646BBD85" w14:textId="77777777" w:rsidR="00F704EC" w:rsidRDefault="00CF0171">
            <w:pPr>
              <w:jc w:val="center"/>
            </w:pPr>
            <w:r>
              <w:t>155</w:t>
            </w:r>
          </w:p>
        </w:tc>
        <w:tc>
          <w:tcPr>
            <w:tcW w:w="1405" w:type="dxa"/>
          </w:tcPr>
          <w:p w14:paraId="646BBD86" w14:textId="77777777" w:rsidR="00F704EC" w:rsidRDefault="00CF0171">
            <w:pPr>
              <w:jc w:val="center"/>
            </w:pPr>
            <w:r>
              <w:t>47</w:t>
            </w:r>
          </w:p>
        </w:tc>
        <w:tc>
          <w:tcPr>
            <w:tcW w:w="1532" w:type="dxa"/>
          </w:tcPr>
          <w:p w14:paraId="646BBD87" w14:textId="77777777" w:rsidR="00F704EC" w:rsidRDefault="00CF0171">
            <w:pPr>
              <w:jc w:val="center"/>
            </w:pPr>
            <w:r>
              <w:t>108</w:t>
            </w:r>
          </w:p>
        </w:tc>
      </w:tr>
      <w:tr w:rsidR="00F704EC" w14:paraId="646BBD8D" w14:textId="77777777">
        <w:tc>
          <w:tcPr>
            <w:tcW w:w="3576" w:type="dxa"/>
          </w:tcPr>
          <w:p w14:paraId="646BBD89" w14:textId="77777777" w:rsidR="00F704EC" w:rsidRDefault="00CF0171">
            <w:pPr>
              <w:jc w:val="left"/>
            </w:pPr>
            <w:proofErr w:type="spellStart"/>
            <w:r>
              <w:rPr>
                <w:i/>
                <w:iCs/>
              </w:rPr>
              <w:t>Hemidiscus</w:t>
            </w:r>
            <w:proofErr w:type="spellEnd"/>
          </w:p>
        </w:tc>
        <w:tc>
          <w:tcPr>
            <w:tcW w:w="1405" w:type="dxa"/>
          </w:tcPr>
          <w:p w14:paraId="646BBD8A" w14:textId="77777777" w:rsidR="00F704EC" w:rsidRDefault="00CF0171">
            <w:pPr>
              <w:jc w:val="center"/>
            </w:pPr>
            <w:r>
              <w:t>149</w:t>
            </w:r>
          </w:p>
        </w:tc>
        <w:tc>
          <w:tcPr>
            <w:tcW w:w="1405" w:type="dxa"/>
          </w:tcPr>
          <w:p w14:paraId="646BBD8B" w14:textId="77777777" w:rsidR="00F704EC" w:rsidRDefault="00CF0171">
            <w:pPr>
              <w:jc w:val="center"/>
            </w:pPr>
            <w:r>
              <w:t>39</w:t>
            </w:r>
          </w:p>
        </w:tc>
        <w:tc>
          <w:tcPr>
            <w:tcW w:w="1532" w:type="dxa"/>
          </w:tcPr>
          <w:p w14:paraId="646BBD8C" w14:textId="77777777" w:rsidR="00F704EC" w:rsidRDefault="00CF0171">
            <w:pPr>
              <w:jc w:val="center"/>
            </w:pPr>
            <w:r>
              <w:t>110</w:t>
            </w:r>
          </w:p>
        </w:tc>
      </w:tr>
      <w:tr w:rsidR="00F704EC" w14:paraId="646BBD92" w14:textId="77777777">
        <w:tc>
          <w:tcPr>
            <w:tcW w:w="3576" w:type="dxa"/>
          </w:tcPr>
          <w:p w14:paraId="646BBD8E" w14:textId="77777777" w:rsidR="00F704EC" w:rsidRDefault="00CF0171">
            <w:pPr>
              <w:jc w:val="left"/>
            </w:pPr>
            <w:proofErr w:type="spellStart"/>
            <w:r>
              <w:rPr>
                <w:i/>
                <w:iCs/>
              </w:rPr>
              <w:t>Gonyaulax</w:t>
            </w:r>
            <w:proofErr w:type="spellEnd"/>
          </w:p>
        </w:tc>
        <w:tc>
          <w:tcPr>
            <w:tcW w:w="1405" w:type="dxa"/>
          </w:tcPr>
          <w:p w14:paraId="646BBD8F" w14:textId="77777777" w:rsidR="00F704EC" w:rsidRDefault="00CF0171">
            <w:pPr>
              <w:jc w:val="center"/>
            </w:pPr>
            <w:r>
              <w:t>127</w:t>
            </w:r>
          </w:p>
        </w:tc>
        <w:tc>
          <w:tcPr>
            <w:tcW w:w="1405" w:type="dxa"/>
          </w:tcPr>
          <w:p w14:paraId="646BBD90" w14:textId="77777777" w:rsidR="00F704EC" w:rsidRDefault="00CF0171">
            <w:pPr>
              <w:jc w:val="center"/>
            </w:pPr>
            <w:r>
              <w:t>127</w:t>
            </w:r>
          </w:p>
        </w:tc>
        <w:tc>
          <w:tcPr>
            <w:tcW w:w="1532" w:type="dxa"/>
          </w:tcPr>
          <w:p w14:paraId="646BBD91" w14:textId="77777777" w:rsidR="00F704EC" w:rsidRDefault="00CF0171">
            <w:pPr>
              <w:jc w:val="center"/>
            </w:pPr>
            <w:r>
              <w:t>0</w:t>
            </w:r>
          </w:p>
        </w:tc>
      </w:tr>
      <w:tr w:rsidR="00F704EC" w14:paraId="646BBD97" w14:textId="77777777">
        <w:tc>
          <w:tcPr>
            <w:tcW w:w="3576" w:type="dxa"/>
          </w:tcPr>
          <w:p w14:paraId="646BBD93" w14:textId="28FF7750" w:rsidR="00F704EC" w:rsidRDefault="00CF0171">
            <w:pPr>
              <w:jc w:val="left"/>
            </w:pPr>
            <w:commentRangeStart w:id="106"/>
            <w:r>
              <w:t>cf. </w:t>
            </w:r>
            <w:proofErr w:type="spellStart"/>
            <w:r>
              <w:rPr>
                <w:i/>
                <w:iCs/>
              </w:rPr>
              <w:t>Di</w:t>
            </w:r>
            <w:ins w:id="107" w:author="Humberto Quintana" w:date="2024-11-14T10:49:00Z">
              <w:r w:rsidR="00770F13">
                <w:rPr>
                  <w:i/>
                  <w:iCs/>
                </w:rPr>
                <w:t>c</w:t>
              </w:r>
            </w:ins>
            <w:r>
              <w:rPr>
                <w:i/>
                <w:iCs/>
              </w:rPr>
              <w:t>tyocha</w:t>
            </w:r>
            <w:commentRangeEnd w:id="106"/>
            <w:proofErr w:type="spellEnd"/>
            <w:r w:rsidR="00770F13">
              <w:rPr>
                <w:rStyle w:val="Refdecomentario"/>
              </w:rPr>
              <w:commentReference w:id="106"/>
            </w:r>
          </w:p>
        </w:tc>
        <w:tc>
          <w:tcPr>
            <w:tcW w:w="1405" w:type="dxa"/>
          </w:tcPr>
          <w:p w14:paraId="646BBD94" w14:textId="77777777" w:rsidR="00F704EC" w:rsidRDefault="00CF0171">
            <w:pPr>
              <w:jc w:val="center"/>
            </w:pPr>
            <w:r>
              <w:t>120</w:t>
            </w:r>
          </w:p>
        </w:tc>
        <w:tc>
          <w:tcPr>
            <w:tcW w:w="1405" w:type="dxa"/>
          </w:tcPr>
          <w:p w14:paraId="646BBD95" w14:textId="77777777" w:rsidR="00F704EC" w:rsidRDefault="00CF0171">
            <w:pPr>
              <w:jc w:val="center"/>
            </w:pPr>
            <w:r>
              <w:t>61</w:t>
            </w:r>
          </w:p>
        </w:tc>
        <w:tc>
          <w:tcPr>
            <w:tcW w:w="1532" w:type="dxa"/>
          </w:tcPr>
          <w:p w14:paraId="646BBD96" w14:textId="77777777" w:rsidR="00F704EC" w:rsidRDefault="00CF0171">
            <w:pPr>
              <w:jc w:val="center"/>
            </w:pPr>
            <w:r>
              <w:t>59</w:t>
            </w:r>
          </w:p>
        </w:tc>
      </w:tr>
      <w:tr w:rsidR="00F704EC" w14:paraId="646BBD9C" w14:textId="77777777">
        <w:tc>
          <w:tcPr>
            <w:tcW w:w="3576" w:type="dxa"/>
          </w:tcPr>
          <w:p w14:paraId="646BBD98" w14:textId="77777777" w:rsidR="00F704EC" w:rsidRDefault="00CF0171">
            <w:pPr>
              <w:jc w:val="left"/>
            </w:pPr>
            <w:proofErr w:type="spellStart"/>
            <w:r>
              <w:rPr>
                <w:i/>
                <w:iCs/>
              </w:rPr>
              <w:t>Dactyliosolen</w:t>
            </w:r>
            <w:proofErr w:type="spellEnd"/>
          </w:p>
        </w:tc>
        <w:tc>
          <w:tcPr>
            <w:tcW w:w="1405" w:type="dxa"/>
          </w:tcPr>
          <w:p w14:paraId="646BBD99" w14:textId="77777777" w:rsidR="00F704EC" w:rsidRDefault="00CF0171">
            <w:pPr>
              <w:jc w:val="center"/>
            </w:pPr>
            <w:r>
              <w:t>119</w:t>
            </w:r>
          </w:p>
        </w:tc>
        <w:tc>
          <w:tcPr>
            <w:tcW w:w="1405" w:type="dxa"/>
          </w:tcPr>
          <w:p w14:paraId="646BBD9A" w14:textId="77777777" w:rsidR="00F704EC" w:rsidRDefault="00CF0171">
            <w:pPr>
              <w:jc w:val="center"/>
            </w:pPr>
            <w:r>
              <w:t>0</w:t>
            </w:r>
          </w:p>
        </w:tc>
        <w:tc>
          <w:tcPr>
            <w:tcW w:w="1532" w:type="dxa"/>
          </w:tcPr>
          <w:p w14:paraId="646BBD9B" w14:textId="77777777" w:rsidR="00F704EC" w:rsidRDefault="00CF0171">
            <w:pPr>
              <w:jc w:val="center"/>
            </w:pPr>
            <w:r>
              <w:t>119</w:t>
            </w:r>
          </w:p>
        </w:tc>
      </w:tr>
      <w:tr w:rsidR="00F704EC" w14:paraId="646BBDA1" w14:textId="77777777">
        <w:tc>
          <w:tcPr>
            <w:tcW w:w="3576" w:type="dxa"/>
          </w:tcPr>
          <w:p w14:paraId="646BBD9D" w14:textId="77777777" w:rsidR="00F704EC" w:rsidRDefault="00CF0171">
            <w:pPr>
              <w:jc w:val="left"/>
            </w:pPr>
            <w:commentRangeStart w:id="108"/>
            <w:r>
              <w:t>cf. </w:t>
            </w:r>
            <w:proofErr w:type="spellStart"/>
            <w:r>
              <w:rPr>
                <w:i/>
                <w:iCs/>
              </w:rPr>
              <w:t>Alexandrium</w:t>
            </w:r>
            <w:commentRangeEnd w:id="108"/>
            <w:proofErr w:type="spellEnd"/>
            <w:r w:rsidR="00770F13">
              <w:rPr>
                <w:rStyle w:val="Refdecomentario"/>
              </w:rPr>
              <w:commentReference w:id="108"/>
            </w:r>
          </w:p>
        </w:tc>
        <w:tc>
          <w:tcPr>
            <w:tcW w:w="1405" w:type="dxa"/>
          </w:tcPr>
          <w:p w14:paraId="646BBD9E" w14:textId="77777777" w:rsidR="00F704EC" w:rsidRDefault="00CF0171">
            <w:pPr>
              <w:jc w:val="center"/>
            </w:pPr>
            <w:r>
              <w:t>89</w:t>
            </w:r>
          </w:p>
        </w:tc>
        <w:tc>
          <w:tcPr>
            <w:tcW w:w="1405" w:type="dxa"/>
          </w:tcPr>
          <w:p w14:paraId="646BBD9F" w14:textId="77777777" w:rsidR="00F704EC" w:rsidRDefault="00CF0171">
            <w:pPr>
              <w:jc w:val="center"/>
            </w:pPr>
            <w:r>
              <w:t>44</w:t>
            </w:r>
          </w:p>
        </w:tc>
        <w:tc>
          <w:tcPr>
            <w:tcW w:w="1532" w:type="dxa"/>
          </w:tcPr>
          <w:p w14:paraId="646BBDA0" w14:textId="77777777" w:rsidR="00F704EC" w:rsidRDefault="00CF0171">
            <w:pPr>
              <w:jc w:val="center"/>
            </w:pPr>
            <w:r>
              <w:t>45</w:t>
            </w:r>
          </w:p>
        </w:tc>
      </w:tr>
      <w:tr w:rsidR="00F704EC" w14:paraId="646BBDA6" w14:textId="77777777">
        <w:tc>
          <w:tcPr>
            <w:tcW w:w="3576" w:type="dxa"/>
          </w:tcPr>
          <w:p w14:paraId="646BBDA2" w14:textId="77777777" w:rsidR="00F704EC" w:rsidRDefault="00CF0171">
            <w:pPr>
              <w:jc w:val="left"/>
            </w:pPr>
            <w:proofErr w:type="spellStart"/>
            <w:r>
              <w:rPr>
                <w:i/>
                <w:iCs/>
              </w:rPr>
              <w:t>Alexandrium</w:t>
            </w:r>
            <w:proofErr w:type="spellEnd"/>
          </w:p>
        </w:tc>
        <w:tc>
          <w:tcPr>
            <w:tcW w:w="1405" w:type="dxa"/>
          </w:tcPr>
          <w:p w14:paraId="646BBDA3" w14:textId="77777777" w:rsidR="00F704EC" w:rsidRDefault="00CF0171">
            <w:pPr>
              <w:jc w:val="center"/>
            </w:pPr>
            <w:r>
              <w:t>82</w:t>
            </w:r>
          </w:p>
        </w:tc>
        <w:tc>
          <w:tcPr>
            <w:tcW w:w="1405" w:type="dxa"/>
          </w:tcPr>
          <w:p w14:paraId="646BBDA4" w14:textId="77777777" w:rsidR="00F704EC" w:rsidRDefault="00CF0171">
            <w:pPr>
              <w:jc w:val="center"/>
            </w:pPr>
            <w:r>
              <w:t>0</w:t>
            </w:r>
          </w:p>
        </w:tc>
        <w:tc>
          <w:tcPr>
            <w:tcW w:w="1532" w:type="dxa"/>
          </w:tcPr>
          <w:p w14:paraId="646BBDA5" w14:textId="77777777" w:rsidR="00F704EC" w:rsidRDefault="00CF0171">
            <w:pPr>
              <w:jc w:val="center"/>
            </w:pPr>
            <w:r>
              <w:t>82</w:t>
            </w:r>
          </w:p>
        </w:tc>
      </w:tr>
      <w:tr w:rsidR="00F704EC" w14:paraId="646BBDAB" w14:textId="77777777">
        <w:tc>
          <w:tcPr>
            <w:tcW w:w="3576" w:type="dxa"/>
          </w:tcPr>
          <w:p w14:paraId="646BBDA7" w14:textId="77777777" w:rsidR="00F704EC" w:rsidRDefault="00CF0171">
            <w:pPr>
              <w:jc w:val="left"/>
            </w:pPr>
            <w:proofErr w:type="spellStart"/>
            <w:r>
              <w:rPr>
                <w:i/>
                <w:iCs/>
              </w:rPr>
              <w:t>Protoceratium</w:t>
            </w:r>
            <w:proofErr w:type="spellEnd"/>
          </w:p>
        </w:tc>
        <w:tc>
          <w:tcPr>
            <w:tcW w:w="1405" w:type="dxa"/>
          </w:tcPr>
          <w:p w14:paraId="646BBDA8" w14:textId="77777777" w:rsidR="00F704EC" w:rsidRDefault="00CF0171">
            <w:pPr>
              <w:jc w:val="center"/>
            </w:pPr>
            <w:r>
              <w:t>55</w:t>
            </w:r>
          </w:p>
        </w:tc>
        <w:tc>
          <w:tcPr>
            <w:tcW w:w="1405" w:type="dxa"/>
          </w:tcPr>
          <w:p w14:paraId="646BBDA9" w14:textId="77777777" w:rsidR="00F704EC" w:rsidRDefault="00CF0171">
            <w:pPr>
              <w:jc w:val="center"/>
            </w:pPr>
            <w:r>
              <w:t>14</w:t>
            </w:r>
          </w:p>
        </w:tc>
        <w:tc>
          <w:tcPr>
            <w:tcW w:w="1532" w:type="dxa"/>
          </w:tcPr>
          <w:p w14:paraId="646BBDAA" w14:textId="77777777" w:rsidR="00F704EC" w:rsidRDefault="00CF0171">
            <w:pPr>
              <w:jc w:val="center"/>
            </w:pPr>
            <w:r>
              <w:t>41</w:t>
            </w:r>
          </w:p>
        </w:tc>
      </w:tr>
      <w:tr w:rsidR="00F704EC" w14:paraId="646BBDB0" w14:textId="77777777">
        <w:tc>
          <w:tcPr>
            <w:tcW w:w="3576" w:type="dxa"/>
          </w:tcPr>
          <w:p w14:paraId="646BBDAC" w14:textId="3440183C" w:rsidR="00F704EC" w:rsidRDefault="00CF0171" w:rsidP="00770F13">
            <w:pPr>
              <w:jc w:val="left"/>
            </w:pPr>
            <w:proofErr w:type="spellStart"/>
            <w:r>
              <w:rPr>
                <w:i/>
                <w:iCs/>
              </w:rPr>
              <w:t>Pyrocistis</w:t>
            </w:r>
            <w:proofErr w:type="spellEnd"/>
            <w:del w:id="109" w:author="Humberto Quintana" w:date="2024-11-14T10:51:00Z">
              <w:r w:rsidDel="00770F13">
                <w:rPr>
                  <w:i/>
                  <w:iCs/>
                </w:rPr>
                <w:delText xml:space="preserve"> cf. </w:delText>
              </w:r>
              <w:commentRangeStart w:id="110"/>
              <w:r w:rsidDel="00770F13">
                <w:rPr>
                  <w:i/>
                  <w:iCs/>
                </w:rPr>
                <w:delText>Noctiluca</w:delText>
              </w:r>
            </w:del>
            <w:commentRangeEnd w:id="110"/>
            <w:r w:rsidR="00770F13">
              <w:rPr>
                <w:rStyle w:val="Refdecomentario"/>
              </w:rPr>
              <w:commentReference w:id="110"/>
            </w:r>
          </w:p>
        </w:tc>
        <w:tc>
          <w:tcPr>
            <w:tcW w:w="1405" w:type="dxa"/>
          </w:tcPr>
          <w:p w14:paraId="646BBDAD" w14:textId="77777777" w:rsidR="00F704EC" w:rsidRDefault="00CF0171">
            <w:pPr>
              <w:jc w:val="center"/>
            </w:pPr>
            <w:r>
              <w:t>40</w:t>
            </w:r>
          </w:p>
        </w:tc>
        <w:tc>
          <w:tcPr>
            <w:tcW w:w="1405" w:type="dxa"/>
          </w:tcPr>
          <w:p w14:paraId="646BBDAE" w14:textId="77777777" w:rsidR="00F704EC" w:rsidRDefault="00CF0171">
            <w:pPr>
              <w:jc w:val="center"/>
            </w:pPr>
            <w:r>
              <w:t>40</w:t>
            </w:r>
          </w:p>
        </w:tc>
        <w:tc>
          <w:tcPr>
            <w:tcW w:w="1532" w:type="dxa"/>
          </w:tcPr>
          <w:p w14:paraId="646BBDAF" w14:textId="77777777" w:rsidR="00F704EC" w:rsidRDefault="00CF0171">
            <w:pPr>
              <w:jc w:val="center"/>
            </w:pPr>
            <w:r>
              <w:t>0</w:t>
            </w:r>
          </w:p>
        </w:tc>
      </w:tr>
      <w:tr w:rsidR="00F704EC" w14:paraId="646BBDB5" w14:textId="77777777">
        <w:tc>
          <w:tcPr>
            <w:tcW w:w="3576" w:type="dxa"/>
          </w:tcPr>
          <w:p w14:paraId="646BBDB1" w14:textId="77777777" w:rsidR="00F704EC" w:rsidRDefault="00CF0171">
            <w:pPr>
              <w:jc w:val="left"/>
            </w:pPr>
            <w:commentRangeStart w:id="111"/>
            <w:proofErr w:type="spellStart"/>
            <w:r>
              <w:rPr>
                <w:i/>
                <w:iCs/>
              </w:rPr>
              <w:t>Chromista</w:t>
            </w:r>
            <w:commentRangeEnd w:id="111"/>
            <w:proofErr w:type="spellEnd"/>
            <w:r w:rsidR="00770F13">
              <w:rPr>
                <w:rStyle w:val="Refdecomentario"/>
              </w:rPr>
              <w:commentReference w:id="111"/>
            </w:r>
          </w:p>
        </w:tc>
        <w:tc>
          <w:tcPr>
            <w:tcW w:w="1405" w:type="dxa"/>
          </w:tcPr>
          <w:p w14:paraId="646BBDB2" w14:textId="77777777" w:rsidR="00F704EC" w:rsidRDefault="00CF0171">
            <w:pPr>
              <w:jc w:val="center"/>
            </w:pPr>
            <w:r>
              <w:t>31</w:t>
            </w:r>
          </w:p>
        </w:tc>
        <w:tc>
          <w:tcPr>
            <w:tcW w:w="1405" w:type="dxa"/>
          </w:tcPr>
          <w:p w14:paraId="646BBDB3" w14:textId="77777777" w:rsidR="00F704EC" w:rsidRDefault="00CF0171">
            <w:pPr>
              <w:jc w:val="center"/>
            </w:pPr>
            <w:r>
              <w:t>0</w:t>
            </w:r>
          </w:p>
        </w:tc>
        <w:tc>
          <w:tcPr>
            <w:tcW w:w="1532" w:type="dxa"/>
          </w:tcPr>
          <w:p w14:paraId="646BBDB4" w14:textId="77777777" w:rsidR="00F704EC" w:rsidRDefault="00CF0171">
            <w:pPr>
              <w:jc w:val="center"/>
            </w:pPr>
            <w:r>
              <w:t>31</w:t>
            </w:r>
          </w:p>
        </w:tc>
      </w:tr>
      <w:tr w:rsidR="00F704EC" w14:paraId="646BBDBA" w14:textId="77777777">
        <w:tc>
          <w:tcPr>
            <w:tcW w:w="3576" w:type="dxa"/>
          </w:tcPr>
          <w:p w14:paraId="646BBDB6" w14:textId="77777777" w:rsidR="00F704EC" w:rsidRDefault="00CF0171">
            <w:pPr>
              <w:jc w:val="left"/>
            </w:pPr>
            <w:proofErr w:type="spellStart"/>
            <w:r>
              <w:rPr>
                <w:i/>
                <w:iCs/>
              </w:rPr>
              <w:t>Plagiotropis</w:t>
            </w:r>
            <w:proofErr w:type="spellEnd"/>
          </w:p>
        </w:tc>
        <w:tc>
          <w:tcPr>
            <w:tcW w:w="1405" w:type="dxa"/>
          </w:tcPr>
          <w:p w14:paraId="646BBDB7" w14:textId="77777777" w:rsidR="00F704EC" w:rsidRDefault="00CF0171">
            <w:pPr>
              <w:jc w:val="center"/>
            </w:pPr>
            <w:r>
              <w:t>23</w:t>
            </w:r>
          </w:p>
        </w:tc>
        <w:tc>
          <w:tcPr>
            <w:tcW w:w="1405" w:type="dxa"/>
          </w:tcPr>
          <w:p w14:paraId="646BBDB8" w14:textId="77777777" w:rsidR="00F704EC" w:rsidRDefault="00CF0171">
            <w:pPr>
              <w:jc w:val="center"/>
            </w:pPr>
            <w:r>
              <w:t>0</w:t>
            </w:r>
          </w:p>
        </w:tc>
        <w:tc>
          <w:tcPr>
            <w:tcW w:w="1532" w:type="dxa"/>
          </w:tcPr>
          <w:p w14:paraId="646BBDB9" w14:textId="77777777" w:rsidR="00F704EC" w:rsidRDefault="00CF0171">
            <w:pPr>
              <w:jc w:val="center"/>
            </w:pPr>
            <w:r>
              <w:t>23</w:t>
            </w:r>
          </w:p>
        </w:tc>
      </w:tr>
      <w:tr w:rsidR="00F704EC" w14:paraId="646BBDBF" w14:textId="77777777">
        <w:tc>
          <w:tcPr>
            <w:tcW w:w="3576" w:type="dxa"/>
          </w:tcPr>
          <w:p w14:paraId="646BBDBB" w14:textId="77777777" w:rsidR="00F704EC" w:rsidRDefault="00CF0171">
            <w:pPr>
              <w:jc w:val="left"/>
            </w:pPr>
            <w:proofErr w:type="spellStart"/>
            <w:r>
              <w:rPr>
                <w:i/>
                <w:iCs/>
              </w:rPr>
              <w:t>Blepharocysta</w:t>
            </w:r>
            <w:proofErr w:type="spellEnd"/>
          </w:p>
        </w:tc>
        <w:tc>
          <w:tcPr>
            <w:tcW w:w="1405" w:type="dxa"/>
          </w:tcPr>
          <w:p w14:paraId="646BBDBC" w14:textId="77777777" w:rsidR="00F704EC" w:rsidRDefault="00CF0171">
            <w:pPr>
              <w:jc w:val="center"/>
            </w:pPr>
            <w:r>
              <w:t>22</w:t>
            </w:r>
          </w:p>
        </w:tc>
        <w:tc>
          <w:tcPr>
            <w:tcW w:w="1405" w:type="dxa"/>
          </w:tcPr>
          <w:p w14:paraId="646BBDBD" w14:textId="77777777" w:rsidR="00F704EC" w:rsidRDefault="00CF0171">
            <w:pPr>
              <w:jc w:val="center"/>
            </w:pPr>
            <w:r>
              <w:t>0</w:t>
            </w:r>
          </w:p>
        </w:tc>
        <w:tc>
          <w:tcPr>
            <w:tcW w:w="1532" w:type="dxa"/>
          </w:tcPr>
          <w:p w14:paraId="646BBDBE" w14:textId="77777777" w:rsidR="00F704EC" w:rsidRDefault="00CF0171">
            <w:pPr>
              <w:jc w:val="center"/>
            </w:pPr>
            <w:r>
              <w:t>0</w:t>
            </w:r>
          </w:p>
        </w:tc>
      </w:tr>
      <w:tr w:rsidR="00F704EC" w14:paraId="646BBDC4" w14:textId="77777777">
        <w:tc>
          <w:tcPr>
            <w:tcW w:w="3576" w:type="dxa"/>
          </w:tcPr>
          <w:p w14:paraId="646BBDC0" w14:textId="77777777" w:rsidR="00F704EC" w:rsidRDefault="00CF0171">
            <w:pPr>
              <w:jc w:val="left"/>
            </w:pPr>
            <w:commentRangeStart w:id="112"/>
            <w:r>
              <w:rPr>
                <w:i/>
                <w:iCs/>
              </w:rPr>
              <w:t>cf. </w:t>
            </w:r>
            <w:proofErr w:type="spellStart"/>
            <w:r>
              <w:rPr>
                <w:i/>
                <w:iCs/>
              </w:rPr>
              <w:t>Plagiotropis</w:t>
            </w:r>
            <w:commentRangeEnd w:id="112"/>
            <w:proofErr w:type="spellEnd"/>
            <w:r w:rsidR="00770F13">
              <w:rPr>
                <w:rStyle w:val="Refdecomentario"/>
              </w:rPr>
              <w:commentReference w:id="112"/>
            </w:r>
          </w:p>
        </w:tc>
        <w:tc>
          <w:tcPr>
            <w:tcW w:w="1405" w:type="dxa"/>
          </w:tcPr>
          <w:p w14:paraId="646BBDC1" w14:textId="77777777" w:rsidR="00F704EC" w:rsidRDefault="00CF0171">
            <w:pPr>
              <w:jc w:val="center"/>
            </w:pPr>
            <w:r>
              <w:t>22</w:t>
            </w:r>
          </w:p>
        </w:tc>
        <w:tc>
          <w:tcPr>
            <w:tcW w:w="1405" w:type="dxa"/>
          </w:tcPr>
          <w:p w14:paraId="646BBDC2" w14:textId="77777777" w:rsidR="00F704EC" w:rsidRDefault="00CF0171">
            <w:pPr>
              <w:jc w:val="center"/>
            </w:pPr>
            <w:r>
              <w:t>22</w:t>
            </w:r>
          </w:p>
        </w:tc>
        <w:tc>
          <w:tcPr>
            <w:tcW w:w="1532" w:type="dxa"/>
          </w:tcPr>
          <w:p w14:paraId="646BBDC3" w14:textId="77777777" w:rsidR="00F704EC" w:rsidRDefault="00CF0171">
            <w:pPr>
              <w:jc w:val="center"/>
            </w:pPr>
            <w:r>
              <w:t>0</w:t>
            </w:r>
          </w:p>
        </w:tc>
      </w:tr>
      <w:tr w:rsidR="00F704EC" w14:paraId="646BBDC9" w14:textId="77777777">
        <w:tc>
          <w:tcPr>
            <w:tcW w:w="3576" w:type="dxa"/>
          </w:tcPr>
          <w:p w14:paraId="646BBDC5" w14:textId="77777777" w:rsidR="00F704EC" w:rsidRDefault="00CF0171">
            <w:pPr>
              <w:jc w:val="left"/>
            </w:pPr>
            <w:proofErr w:type="spellStart"/>
            <w:r>
              <w:rPr>
                <w:i/>
                <w:iCs/>
              </w:rPr>
              <w:t>Phalacroma</w:t>
            </w:r>
            <w:proofErr w:type="spellEnd"/>
          </w:p>
        </w:tc>
        <w:tc>
          <w:tcPr>
            <w:tcW w:w="1405" w:type="dxa"/>
          </w:tcPr>
          <w:p w14:paraId="646BBDC6" w14:textId="77777777" w:rsidR="00F704EC" w:rsidRDefault="00CF0171">
            <w:pPr>
              <w:jc w:val="center"/>
            </w:pPr>
            <w:r>
              <w:t>21</w:t>
            </w:r>
          </w:p>
        </w:tc>
        <w:tc>
          <w:tcPr>
            <w:tcW w:w="1405" w:type="dxa"/>
          </w:tcPr>
          <w:p w14:paraId="646BBDC7" w14:textId="77777777" w:rsidR="00F704EC" w:rsidRDefault="00CF0171">
            <w:pPr>
              <w:jc w:val="center"/>
            </w:pPr>
            <w:r>
              <w:t>0</w:t>
            </w:r>
          </w:p>
        </w:tc>
        <w:tc>
          <w:tcPr>
            <w:tcW w:w="1532" w:type="dxa"/>
          </w:tcPr>
          <w:p w14:paraId="646BBDC8" w14:textId="77777777" w:rsidR="00F704EC" w:rsidRDefault="00CF0171">
            <w:pPr>
              <w:jc w:val="center"/>
            </w:pPr>
            <w:r>
              <w:t>21</w:t>
            </w:r>
          </w:p>
        </w:tc>
      </w:tr>
      <w:tr w:rsidR="00F704EC" w14:paraId="646BBDCE" w14:textId="77777777">
        <w:tc>
          <w:tcPr>
            <w:tcW w:w="3576" w:type="dxa"/>
          </w:tcPr>
          <w:p w14:paraId="646BBDCA" w14:textId="77777777" w:rsidR="00F704EC" w:rsidRDefault="00CF0171">
            <w:pPr>
              <w:jc w:val="left"/>
            </w:pPr>
            <w:proofErr w:type="spellStart"/>
            <w:r>
              <w:rPr>
                <w:i/>
                <w:iCs/>
              </w:rPr>
              <w:t>Neocalyptrella</w:t>
            </w:r>
            <w:proofErr w:type="spellEnd"/>
          </w:p>
        </w:tc>
        <w:tc>
          <w:tcPr>
            <w:tcW w:w="1405" w:type="dxa"/>
          </w:tcPr>
          <w:p w14:paraId="646BBDCB" w14:textId="77777777" w:rsidR="00F704EC" w:rsidRDefault="00CF0171">
            <w:pPr>
              <w:jc w:val="center"/>
            </w:pPr>
            <w:r>
              <w:t>20</w:t>
            </w:r>
          </w:p>
        </w:tc>
        <w:tc>
          <w:tcPr>
            <w:tcW w:w="1405" w:type="dxa"/>
          </w:tcPr>
          <w:p w14:paraId="646BBDCC" w14:textId="77777777" w:rsidR="00F704EC" w:rsidRDefault="00CF0171">
            <w:pPr>
              <w:jc w:val="center"/>
            </w:pPr>
            <w:r>
              <w:t>20</w:t>
            </w:r>
          </w:p>
        </w:tc>
        <w:tc>
          <w:tcPr>
            <w:tcW w:w="1532" w:type="dxa"/>
          </w:tcPr>
          <w:p w14:paraId="646BBDCD" w14:textId="77777777" w:rsidR="00F704EC" w:rsidRDefault="00CF0171">
            <w:pPr>
              <w:jc w:val="center"/>
            </w:pPr>
            <w:r>
              <w:t>0</w:t>
            </w:r>
          </w:p>
        </w:tc>
      </w:tr>
      <w:tr w:rsidR="00F704EC" w14:paraId="646BBDD3" w14:textId="77777777">
        <w:tc>
          <w:tcPr>
            <w:tcW w:w="3576" w:type="dxa"/>
          </w:tcPr>
          <w:p w14:paraId="646BBDCF" w14:textId="77777777" w:rsidR="00F704EC" w:rsidRDefault="00CF0171">
            <w:pPr>
              <w:jc w:val="left"/>
            </w:pPr>
            <w:proofErr w:type="spellStart"/>
            <w:r>
              <w:rPr>
                <w:i/>
                <w:iCs/>
              </w:rPr>
              <w:t>Ornithocercus</w:t>
            </w:r>
            <w:proofErr w:type="spellEnd"/>
          </w:p>
        </w:tc>
        <w:tc>
          <w:tcPr>
            <w:tcW w:w="1405" w:type="dxa"/>
          </w:tcPr>
          <w:p w14:paraId="646BBDD0" w14:textId="77777777" w:rsidR="00F704EC" w:rsidRDefault="00CF0171">
            <w:pPr>
              <w:jc w:val="center"/>
            </w:pPr>
            <w:r>
              <w:t>14</w:t>
            </w:r>
          </w:p>
        </w:tc>
        <w:tc>
          <w:tcPr>
            <w:tcW w:w="1405" w:type="dxa"/>
          </w:tcPr>
          <w:p w14:paraId="646BBDD1" w14:textId="77777777" w:rsidR="00F704EC" w:rsidRDefault="00CF0171">
            <w:pPr>
              <w:jc w:val="center"/>
            </w:pPr>
            <w:r>
              <w:t>14</w:t>
            </w:r>
          </w:p>
        </w:tc>
        <w:tc>
          <w:tcPr>
            <w:tcW w:w="1532" w:type="dxa"/>
          </w:tcPr>
          <w:p w14:paraId="646BBDD2" w14:textId="77777777" w:rsidR="00F704EC" w:rsidRDefault="00CF0171">
            <w:pPr>
              <w:jc w:val="center"/>
            </w:pPr>
            <w:r>
              <w:t>0</w:t>
            </w:r>
          </w:p>
        </w:tc>
      </w:tr>
      <w:bookmarkEnd w:id="101"/>
    </w:tbl>
    <w:p w14:paraId="646BBDD4" w14:textId="77777777" w:rsidR="00AD33E5" w:rsidRDefault="00AD33E5" w:rsidP="00003124">
      <w:pPr>
        <w:ind w:left="720" w:hanging="720"/>
        <w:pPrChange w:id="113" w:author="Christian Bermúdez Rivas" w:date="2024-11-29T17:07:00Z" w16du:dateUtc="2024-11-29T22:07:00Z">
          <w:pPr/>
        </w:pPrChange>
      </w:pPr>
    </w:p>
    <w:sectPr w:rsidR="00AD33E5">
      <w:pgSz w:w="11907" w:h="16840"/>
      <w:pgMar w:top="1440" w:right="1440" w:bottom="1440" w:left="1440" w:header="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9" w:author="Humberto Quintana" w:date="2024-11-14T11:03:00Z" w:initials="HQ">
    <w:p w14:paraId="725BA925" w14:textId="1541E005" w:rsidR="00D04053" w:rsidRDefault="00D04053">
      <w:pPr>
        <w:pStyle w:val="Textocomentario"/>
      </w:pPr>
      <w:r>
        <w:rPr>
          <w:rStyle w:val="Refdecomentario"/>
        </w:rPr>
        <w:annotationRef/>
      </w:r>
      <w:r>
        <w:t>Cuales</w:t>
      </w:r>
    </w:p>
  </w:comment>
  <w:comment w:id="14" w:author="Humberto Quintana" w:date="2024-11-14T11:11:00Z" w:initials="HQ">
    <w:p w14:paraId="592013E8" w14:textId="498FDB25" w:rsidR="00E87169" w:rsidRDefault="00E87169">
      <w:pPr>
        <w:pStyle w:val="Textocomentario"/>
      </w:pPr>
      <w:r>
        <w:rPr>
          <w:rStyle w:val="Refdecomentario"/>
        </w:rPr>
        <w:annotationRef/>
      </w:r>
      <w:r>
        <w:t>Cambiar por: Heterokontophyta</w:t>
      </w:r>
    </w:p>
  </w:comment>
  <w:comment w:id="19" w:author="Humberto Quintana" w:date="2024-11-14T11:41:00Z" w:initials="HQ">
    <w:p w14:paraId="3C09A85C" w14:textId="01851E31" w:rsidR="00A763B2" w:rsidRDefault="00A763B2">
      <w:pPr>
        <w:pStyle w:val="Textocomentario"/>
      </w:pPr>
      <w:r>
        <w:rPr>
          <w:rStyle w:val="Refdecomentario"/>
        </w:rPr>
        <w:annotationRef/>
      </w:r>
      <w:r>
        <w:t xml:space="preserve">Esto está errado, actualmente las diatomeas se dividen entres clases: </w:t>
      </w:r>
      <w:r w:rsidRPr="00A763B2">
        <w:rPr>
          <w:sz w:val="27"/>
          <w:szCs w:val="27"/>
          <w:shd w:val="clear" w:color="auto" w:fill="EEEEEE"/>
        </w:rPr>
        <w:t>Coscinodiscophyceae</w:t>
      </w:r>
      <w:r>
        <w:t xml:space="preserve">, </w:t>
      </w:r>
      <w:r w:rsidRPr="00A763B2">
        <w:rPr>
          <w:sz w:val="27"/>
          <w:szCs w:val="27"/>
          <w:shd w:val="clear" w:color="auto" w:fill="EEEEEE"/>
        </w:rPr>
        <w:t>Mediophyceae</w:t>
      </w:r>
      <w:r>
        <w:t xml:space="preserve"> y </w:t>
      </w:r>
      <w:r w:rsidRPr="00A763B2">
        <w:rPr>
          <w:sz w:val="27"/>
          <w:szCs w:val="27"/>
          <w:shd w:val="clear" w:color="auto" w:fill="EEEEEE"/>
        </w:rPr>
        <w:t>Bacillariophyceae</w:t>
      </w:r>
      <w:r>
        <w:t>.</w:t>
      </w:r>
    </w:p>
  </w:comment>
  <w:comment w:id="20" w:author="Humberto Quintana" w:date="2024-11-14T11:41:00Z" w:initials="HQ">
    <w:p w14:paraId="6AE3F937" w14:textId="671C7EFC" w:rsidR="00A763B2" w:rsidRDefault="00A763B2">
      <w:pPr>
        <w:pStyle w:val="Textocomentario"/>
      </w:pPr>
      <w:r>
        <w:rPr>
          <w:rStyle w:val="Refdecomentario"/>
        </w:rPr>
        <w:annotationRef/>
      </w:r>
      <w:r>
        <w:t>Verificar las clases dentro de las diatomeas</w:t>
      </w:r>
    </w:p>
  </w:comment>
  <w:comment w:id="21" w:author="Humberto Quintana" w:date="2024-11-14T11:39:00Z" w:initials="HQ">
    <w:p w14:paraId="44DD45E5" w14:textId="0563920E" w:rsidR="00A763B2" w:rsidRDefault="00A763B2">
      <w:pPr>
        <w:pStyle w:val="Textocomentario"/>
      </w:pPr>
      <w:r>
        <w:rPr>
          <w:rStyle w:val="Refdecomentario"/>
        </w:rPr>
        <w:annotationRef/>
      </w:r>
      <w:r>
        <w:t>Errado, esta clase corresponde a las dictyotocales.</w:t>
      </w:r>
    </w:p>
  </w:comment>
  <w:comment w:id="24" w:author="Humberto Quintana" w:date="2024-11-14T10:57:00Z" w:initials="HQ">
    <w:p w14:paraId="2C8ED656" w14:textId="7C18B11C" w:rsidR="00CF0171" w:rsidRDefault="00CF0171">
      <w:pPr>
        <w:pStyle w:val="Textocomentario"/>
      </w:pPr>
      <w:r>
        <w:rPr>
          <w:rStyle w:val="Refdecomentario"/>
        </w:rPr>
        <w:annotationRef/>
      </w:r>
      <w:r>
        <w:t xml:space="preserve">Cambiar por: </w:t>
      </w:r>
      <w:r w:rsidRPr="00CF0171">
        <w:rPr>
          <w:sz w:val="27"/>
          <w:szCs w:val="27"/>
          <w:shd w:val="clear" w:color="auto" w:fill="EEEEEE"/>
        </w:rPr>
        <w:t>Chaetocerotales</w:t>
      </w:r>
    </w:p>
  </w:comment>
  <w:comment w:id="27" w:author="Humberto Quintana" w:date="2024-11-14T11:00:00Z" w:initials="HQ">
    <w:p w14:paraId="468D2C6B" w14:textId="1E5A6245" w:rsidR="004E35F2" w:rsidRDefault="004E35F2">
      <w:pPr>
        <w:pStyle w:val="Textocomentario"/>
      </w:pPr>
      <w:r>
        <w:rPr>
          <w:rStyle w:val="Refdecomentario"/>
        </w:rPr>
        <w:annotationRef/>
      </w:r>
      <w:r>
        <w:t>Cambiar por: Tripos</w:t>
      </w:r>
    </w:p>
  </w:comment>
  <w:comment w:id="28" w:author="Humberto Quintana" w:date="2024-11-14T11:00:00Z" w:initials="HQ">
    <w:p w14:paraId="609A1A70" w14:textId="3CFE4C90" w:rsidR="002743E8" w:rsidRDefault="002743E8">
      <w:pPr>
        <w:pStyle w:val="Textocomentario"/>
      </w:pPr>
      <w:r>
        <w:rPr>
          <w:rStyle w:val="Refdecomentario"/>
        </w:rPr>
        <w:annotationRef/>
      </w:r>
      <w:r>
        <w:t>Cambiar por el género marino Protoperidinium</w:t>
      </w:r>
    </w:p>
  </w:comment>
  <w:comment w:id="103" w:author="Humberto Quintana" w:date="2024-11-14T10:54:00Z" w:initials="HQ">
    <w:p w14:paraId="15C05FC4" w14:textId="17B0D546" w:rsidR="00CF0171" w:rsidRDefault="00CF0171">
      <w:pPr>
        <w:pStyle w:val="Textocomentario"/>
      </w:pPr>
      <w:r>
        <w:rPr>
          <w:rStyle w:val="Refdecomentario"/>
        </w:rPr>
        <w:annotationRef/>
      </w:r>
      <w:r>
        <w:t>Eliminar epíteto, dejar hasta género.</w:t>
      </w:r>
    </w:p>
  </w:comment>
  <w:comment w:id="104" w:author="Humberto Quintana" w:date="2024-11-14T10:53:00Z" w:initials="HQ">
    <w:p w14:paraId="25F95AE8" w14:textId="31F36F71" w:rsidR="00CF0171" w:rsidRDefault="00CF0171">
      <w:pPr>
        <w:pStyle w:val="Textocomentario"/>
      </w:pPr>
      <w:r>
        <w:rPr>
          <w:rStyle w:val="Refdecomentario"/>
        </w:rPr>
        <w:annotationRef/>
      </w:r>
      <w:r>
        <w:t>Cambió al género Tripos.</w:t>
      </w:r>
    </w:p>
  </w:comment>
  <w:comment w:id="105" w:author="Humberto Quintana" w:date="2024-11-14T10:48:00Z" w:initials="HQ">
    <w:p w14:paraId="5BD0533D" w14:textId="042C0D1B" w:rsidR="00CF0171" w:rsidRDefault="00CF0171">
      <w:pPr>
        <w:pStyle w:val="Textocomentario"/>
      </w:pPr>
      <w:r>
        <w:rPr>
          <w:rStyle w:val="Refdecomentario"/>
        </w:rPr>
        <w:annotationRef/>
      </w:r>
      <w:r>
        <w:t>Este es un género de aguas continetales, debe cambiarse por Protoperidinium.</w:t>
      </w:r>
    </w:p>
  </w:comment>
  <w:comment w:id="106" w:author="Humberto Quintana" w:date="2024-11-14T10:49:00Z" w:initials="HQ">
    <w:p w14:paraId="6B91075E" w14:textId="4A8EB687" w:rsidR="00CF0171" w:rsidRDefault="00CF0171">
      <w:pPr>
        <w:pStyle w:val="Textocomentario"/>
      </w:pPr>
      <w:r>
        <w:rPr>
          <w:rStyle w:val="Refdecomentario"/>
        </w:rPr>
        <w:annotationRef/>
      </w:r>
      <w:r>
        <w:t>Aquí aparece con cf. Primero pero en el listado de la página número 4 no aparaece de esta forma.</w:t>
      </w:r>
    </w:p>
  </w:comment>
  <w:comment w:id="108" w:author="Humberto Quintana" w:date="2024-11-14T10:51:00Z" w:initials="HQ">
    <w:p w14:paraId="5FFD2BE9" w14:textId="451AE7EC" w:rsidR="00CF0171" w:rsidRDefault="00CF0171">
      <w:pPr>
        <w:pStyle w:val="Textocomentario"/>
      </w:pPr>
      <w:r>
        <w:rPr>
          <w:rStyle w:val="Refdecomentario"/>
        </w:rPr>
        <w:annotationRef/>
      </w:r>
      <w:r>
        <w:t>El mismo caso que Dictyocha.</w:t>
      </w:r>
    </w:p>
  </w:comment>
  <w:comment w:id="110" w:author="Humberto Quintana" w:date="2024-11-14T10:51:00Z" w:initials="HQ">
    <w:p w14:paraId="19EE84EC" w14:textId="59E5FD7C" w:rsidR="00CF0171" w:rsidRDefault="00CF0171">
      <w:pPr>
        <w:pStyle w:val="Textocomentario"/>
      </w:pPr>
      <w:r>
        <w:rPr>
          <w:rStyle w:val="Refdecomentario"/>
        </w:rPr>
        <w:annotationRef/>
      </w:r>
      <w:r>
        <w:t>Solo dejar le nombre del género. El título del trabajo menciona claramente el alcance de este trabajo.</w:t>
      </w:r>
    </w:p>
  </w:comment>
  <w:comment w:id="111" w:author="Humberto Quintana" w:date="2024-11-14T10:52:00Z" w:initials="HQ">
    <w:p w14:paraId="673A6645" w14:textId="6E24F5E1" w:rsidR="00CF0171" w:rsidRDefault="00CF0171">
      <w:pPr>
        <w:pStyle w:val="Textocomentario"/>
      </w:pPr>
      <w:r>
        <w:rPr>
          <w:rStyle w:val="Refdecomentario"/>
        </w:rPr>
        <w:annotationRef/>
      </w:r>
      <w:r>
        <w:t>Esto es un reino, considero eliminar. En especial si no ha descripción o evidencia fotográfica del espécimen.</w:t>
      </w:r>
    </w:p>
  </w:comment>
  <w:comment w:id="112" w:author="Humberto Quintana" w:date="2024-11-14T10:53:00Z" w:initials="HQ">
    <w:p w14:paraId="1AF99C3F" w14:textId="56235ED1" w:rsidR="00CF0171" w:rsidRDefault="00CF0171">
      <w:pPr>
        <w:pStyle w:val="Textocomentario"/>
      </w:pPr>
      <w:r>
        <w:rPr>
          <w:rStyle w:val="Refdecomentario"/>
        </w:rPr>
        <w:annotationRef/>
      </w:r>
      <w:r>
        <w:t>Se repite le género Plagiotropis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725BA925" w15:done="0"/>
  <w15:commentEx w15:paraId="592013E8" w15:done="0"/>
  <w15:commentEx w15:paraId="3C09A85C" w15:done="0"/>
  <w15:commentEx w15:paraId="6AE3F937" w15:done="0"/>
  <w15:commentEx w15:paraId="44DD45E5" w15:done="0"/>
  <w15:commentEx w15:paraId="2C8ED656" w15:done="0"/>
  <w15:commentEx w15:paraId="468D2C6B" w15:done="0"/>
  <w15:commentEx w15:paraId="609A1A70" w15:done="0"/>
  <w15:commentEx w15:paraId="15C05FC4" w15:done="0"/>
  <w15:commentEx w15:paraId="25F95AE8" w15:done="0"/>
  <w15:commentEx w15:paraId="5BD0533D" w15:done="0"/>
  <w15:commentEx w15:paraId="6B91075E" w15:done="0"/>
  <w15:commentEx w15:paraId="5FFD2BE9" w15:done="0"/>
  <w15:commentEx w15:paraId="19EE84EC" w15:done="0"/>
  <w15:commentEx w15:paraId="673A6645" w15:done="0"/>
  <w15:commentEx w15:paraId="1AF99C3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725BA925" w16cid:durableId="297C57DB"/>
  <w16cid:commentId w16cid:paraId="592013E8" w16cid:durableId="6938A41F"/>
  <w16cid:commentId w16cid:paraId="3C09A85C" w16cid:durableId="246EB991"/>
  <w16cid:commentId w16cid:paraId="6AE3F937" w16cid:durableId="7CD2ADC4"/>
  <w16cid:commentId w16cid:paraId="44DD45E5" w16cid:durableId="35FED94B"/>
  <w16cid:commentId w16cid:paraId="2C8ED656" w16cid:durableId="3B5ECEB7"/>
  <w16cid:commentId w16cid:paraId="468D2C6B" w16cid:durableId="329B2992"/>
  <w16cid:commentId w16cid:paraId="609A1A70" w16cid:durableId="3748AB63"/>
  <w16cid:commentId w16cid:paraId="15C05FC4" w16cid:durableId="208D0B6B"/>
  <w16cid:commentId w16cid:paraId="25F95AE8" w16cid:durableId="2311D6C8"/>
  <w16cid:commentId w16cid:paraId="5BD0533D" w16cid:durableId="44FBA519"/>
  <w16cid:commentId w16cid:paraId="6B91075E" w16cid:durableId="745FCE4F"/>
  <w16cid:commentId w16cid:paraId="5FFD2BE9" w16cid:durableId="7768D0D5"/>
  <w16cid:commentId w16cid:paraId="19EE84EC" w16cid:durableId="4BE78F46"/>
  <w16cid:commentId w16cid:paraId="673A6645" w16cid:durableId="1AFA9CF2"/>
  <w16cid:commentId w16cid:paraId="1AF99C3F" w16cid:durableId="3B480B1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67F88D7" w14:textId="77777777" w:rsidR="00F96BCE" w:rsidRDefault="00F96BCE">
      <w:pPr>
        <w:spacing w:before="0" w:after="0"/>
      </w:pPr>
      <w:r>
        <w:separator/>
      </w:r>
    </w:p>
  </w:endnote>
  <w:endnote w:type="continuationSeparator" w:id="0">
    <w:p w14:paraId="26CAD1A1" w14:textId="77777777" w:rsidR="00F96BCE" w:rsidRDefault="00F96BCE">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5E8D6F4" w14:textId="77777777" w:rsidR="00F96BCE" w:rsidRDefault="00F96BCE">
      <w:r>
        <w:separator/>
      </w:r>
    </w:p>
  </w:footnote>
  <w:footnote w:type="continuationSeparator" w:id="0">
    <w:p w14:paraId="7D592789" w14:textId="77777777" w:rsidR="00F96BCE" w:rsidRDefault="00F96BC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2834BEE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411"/>
    <w:multiLevelType w:val="multilevel"/>
    <w:tmpl w:val="2D28E3DA"/>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64647523">
    <w:abstractNumId w:val="0"/>
  </w:num>
  <w:num w:numId="2" w16cid:durableId="11297416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Humberto Quintana">
    <w15:presenceInfo w15:providerId="None" w15:userId="Humberto Quintana"/>
  </w15:person>
  <w15:person w15:author="Christian Bermúdez Rivas">
    <w15:presenceInfo w15:providerId="AD" w15:userId="S::CBermudezr@dimar.mil.co::67685346-6b77-4b4c-a69b-694de2d2062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04EC"/>
    <w:rsid w:val="00003124"/>
    <w:rsid w:val="000E1364"/>
    <w:rsid w:val="001B13FC"/>
    <w:rsid w:val="002743E8"/>
    <w:rsid w:val="00482391"/>
    <w:rsid w:val="004E35F2"/>
    <w:rsid w:val="00770F13"/>
    <w:rsid w:val="00797807"/>
    <w:rsid w:val="00A763B2"/>
    <w:rsid w:val="00AD33E5"/>
    <w:rsid w:val="00CF0171"/>
    <w:rsid w:val="00D04053"/>
    <w:rsid w:val="00D23481"/>
    <w:rsid w:val="00E87169"/>
    <w:rsid w:val="00EE54BC"/>
    <w:rsid w:val="00F704EC"/>
    <w:rsid w:val="00F96BC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6BBC11"/>
  <w15:docId w15:val="{C70B6C93-A167-4A4C-8B92-1D0E5ADAB3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4"/>
        <w:szCs w:val="24"/>
        <w:lang w:val="es-E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2C82"/>
    <w:pPr>
      <w:spacing w:before="120" w:after="120"/>
      <w:jc w:val="both"/>
    </w:pPr>
    <w:rPr>
      <w:rFonts w:asciiTheme="majorHAnsi" w:hAnsiTheme="majorHAnsi"/>
    </w:rPr>
  </w:style>
  <w:style w:type="paragraph" w:styleId="Ttulo1">
    <w:name w:val="heading 1"/>
    <w:basedOn w:val="Normal"/>
    <w:next w:val="Normal"/>
    <w:uiPriority w:val="9"/>
    <w:qFormat/>
    <w:rsid w:val="001335AB"/>
    <w:pPr>
      <w:outlineLvl w:val="0"/>
    </w:pPr>
    <w:rPr>
      <w:rFonts w:eastAsia="Times New Roman" w:cstheme="majorHAnsi"/>
      <w:b/>
      <w:sz w:val="28"/>
      <w:szCs w:val="28"/>
    </w:rPr>
  </w:style>
  <w:style w:type="paragraph" w:styleId="Ttulo2">
    <w:name w:val="heading 2"/>
    <w:basedOn w:val="Normal"/>
    <w:next w:val="Normal"/>
    <w:uiPriority w:val="9"/>
    <w:unhideWhenUsed/>
    <w:qFormat/>
    <w:rsid w:val="001335AB"/>
    <w:pPr>
      <w:outlineLvl w:val="1"/>
    </w:pPr>
    <w:rPr>
      <w:rFonts w:eastAsia="Times New Roman" w:cstheme="majorHAnsi"/>
      <w:b/>
    </w:rPr>
  </w:style>
  <w:style w:type="paragraph" w:styleId="Ttulo3">
    <w:name w:val="heading 3"/>
    <w:basedOn w:val="Normal"/>
    <w:next w:val="Normal"/>
    <w:uiPriority w:val="9"/>
    <w:unhideWhenUsed/>
    <w:qFormat/>
    <w:rsid w:val="00BE5961"/>
    <w:pPr>
      <w:spacing w:line="320" w:lineRule="auto"/>
      <w:outlineLvl w:val="2"/>
    </w:pPr>
    <w:rPr>
      <w:rFonts w:eastAsia="Times New Roman" w:cstheme="majorHAnsi"/>
      <w:b/>
    </w:rPr>
  </w:style>
  <w:style w:type="paragraph" w:styleId="Ttulo4">
    <w:name w:val="heading 4"/>
    <w:basedOn w:val="Normal"/>
    <w:next w:val="Normal"/>
    <w:uiPriority w:val="9"/>
    <w:unhideWhenUsed/>
    <w:qFormat/>
    <w:rsid w:val="00553B25"/>
    <w:pPr>
      <w:outlineLvl w:val="3"/>
    </w:pPr>
    <w:rPr>
      <w:rFonts w:eastAsia="Times New Roman" w:cstheme="majorHAnsi"/>
      <w:b/>
    </w:rPr>
  </w:style>
  <w:style w:type="paragraph" w:styleId="Ttulo5">
    <w:name w:val="heading 5"/>
    <w:basedOn w:val="Normal"/>
    <w:next w:val="Normal"/>
    <w:uiPriority w:val="9"/>
    <w:semiHidden/>
    <w:unhideWhenUsed/>
    <w:qFormat/>
    <w:pPr>
      <w:spacing w:before="240" w:after="60"/>
      <w:outlineLvl w:val="4"/>
    </w:pPr>
    <w:rPr>
      <w:b/>
      <w:i/>
      <w:sz w:val="26"/>
      <w:szCs w:val="26"/>
    </w:rPr>
  </w:style>
  <w:style w:type="paragraph" w:styleId="Ttulo6">
    <w:name w:val="heading 6"/>
    <w:basedOn w:val="Normal"/>
    <w:next w:val="Normal"/>
    <w:uiPriority w:val="9"/>
    <w:semiHidden/>
    <w:unhideWhenUsed/>
    <w:qFormat/>
    <w:pPr>
      <w:spacing w:before="240" w:after="60"/>
      <w:outlineLvl w:val="5"/>
    </w:pPr>
    <w:rPr>
      <w:b/>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uiPriority w:val="10"/>
    <w:qFormat/>
    <w:pPr>
      <w:spacing w:before="240" w:after="60"/>
      <w:jc w:val="center"/>
    </w:pPr>
    <w:rPr>
      <w:b/>
      <w:sz w:val="32"/>
      <w:szCs w:val="32"/>
    </w:rPr>
  </w:style>
  <w:style w:type="paragraph" w:styleId="Subttulo">
    <w:name w:val="Subtitle"/>
    <w:basedOn w:val="Normal"/>
    <w:next w:val="Normal"/>
    <w:uiPriority w:val="11"/>
    <w:qFormat/>
    <w:pPr>
      <w:spacing w:after="60"/>
      <w:jc w:val="center"/>
    </w:pPr>
  </w:style>
  <w:style w:type="paragraph" w:customStyle="1" w:styleId="SourceCode">
    <w:name w:val="Source Code"/>
    <w:basedOn w:val="Normal"/>
    <w:pPr>
      <w:shd w:val="clear" w:color="auto" w:fill="F8F8F8"/>
      <w:wordWrap w:val="0"/>
    </w:pPr>
  </w:style>
  <w:style w:type="character" w:customStyle="1" w:styleId="KeywordTok">
    <w:name w:val="KeywordTok"/>
    <w:rPr>
      <w:b/>
      <w:color w:val="204A87"/>
      <w:shd w:val="clear" w:color="auto" w:fill="F8F8F8"/>
    </w:rPr>
  </w:style>
  <w:style w:type="character" w:customStyle="1" w:styleId="DataTypeTok">
    <w:name w:val="DataTypeTok"/>
    <w:rPr>
      <w:color w:val="204A87"/>
      <w:shd w:val="clear" w:color="auto" w:fill="F8F8F8"/>
    </w:rPr>
  </w:style>
  <w:style w:type="character" w:customStyle="1" w:styleId="DecValTok">
    <w:name w:val="DecValTok"/>
    <w:rPr>
      <w:color w:val="0000CF"/>
      <w:shd w:val="clear" w:color="auto" w:fill="F8F8F8"/>
    </w:rPr>
  </w:style>
  <w:style w:type="character" w:customStyle="1" w:styleId="BaseNTok">
    <w:name w:val="BaseNTok"/>
    <w:rPr>
      <w:color w:val="0000CF"/>
      <w:shd w:val="clear" w:color="auto" w:fill="F8F8F8"/>
    </w:rPr>
  </w:style>
  <w:style w:type="character" w:customStyle="1" w:styleId="FloatTok">
    <w:name w:val="FloatTok"/>
    <w:rPr>
      <w:color w:val="0000CF"/>
      <w:shd w:val="clear" w:color="auto" w:fill="F8F8F8"/>
    </w:rPr>
  </w:style>
  <w:style w:type="character" w:customStyle="1" w:styleId="ConstantTok">
    <w:name w:val="ConstantTok"/>
    <w:rPr>
      <w:color w:val="8F5902"/>
      <w:shd w:val="clear" w:color="auto" w:fill="F8F8F8"/>
    </w:rPr>
  </w:style>
  <w:style w:type="character" w:customStyle="1" w:styleId="CharTok">
    <w:name w:val="CharTok"/>
    <w:rPr>
      <w:color w:val="4E9A06"/>
      <w:shd w:val="clear" w:color="auto" w:fill="F8F8F8"/>
    </w:rPr>
  </w:style>
  <w:style w:type="character" w:customStyle="1" w:styleId="SpecialCharTok">
    <w:name w:val="SpecialCharTok"/>
    <w:rPr>
      <w:b/>
      <w:color w:val="CE5C00"/>
      <w:shd w:val="clear" w:color="auto" w:fill="F8F8F8"/>
    </w:rPr>
  </w:style>
  <w:style w:type="character" w:customStyle="1" w:styleId="StringTok">
    <w:name w:val="StringTok"/>
    <w:rPr>
      <w:color w:val="4E9A06"/>
      <w:shd w:val="clear" w:color="auto" w:fill="F8F8F8"/>
    </w:rPr>
  </w:style>
  <w:style w:type="character" w:customStyle="1" w:styleId="VerbatimStringTok">
    <w:name w:val="VerbatimStringTok"/>
    <w:rPr>
      <w:color w:val="4E9A06"/>
      <w:shd w:val="clear" w:color="auto" w:fill="F8F8F8"/>
    </w:rPr>
  </w:style>
  <w:style w:type="character" w:customStyle="1" w:styleId="SpecialStringTok">
    <w:name w:val="SpecialStringTok"/>
    <w:rPr>
      <w:color w:val="4E9A06"/>
      <w:shd w:val="clear" w:color="auto" w:fill="F8F8F8"/>
    </w:rPr>
  </w:style>
  <w:style w:type="character" w:customStyle="1" w:styleId="ImportTok">
    <w:name w:val="ImportTok"/>
    <w:rPr>
      <w:shd w:val="clear" w:color="auto" w:fill="F8F8F8"/>
    </w:rPr>
  </w:style>
  <w:style w:type="character" w:customStyle="1" w:styleId="CommentTok">
    <w:name w:val="CommentTok"/>
    <w:rPr>
      <w:i/>
      <w:color w:val="8F5902"/>
      <w:shd w:val="clear" w:color="auto" w:fill="F8F8F8"/>
    </w:rPr>
  </w:style>
  <w:style w:type="character" w:customStyle="1" w:styleId="DocumentationTok">
    <w:name w:val="DocumentationTok"/>
    <w:rPr>
      <w:b/>
      <w:i/>
      <w:color w:val="8F5902"/>
      <w:shd w:val="clear" w:color="auto" w:fill="F8F8F8"/>
    </w:rPr>
  </w:style>
  <w:style w:type="character" w:customStyle="1" w:styleId="AnnotationTok">
    <w:name w:val="AnnotationTok"/>
    <w:rPr>
      <w:b/>
      <w:i/>
      <w:color w:val="8F5902"/>
      <w:shd w:val="clear" w:color="auto" w:fill="F8F8F8"/>
    </w:rPr>
  </w:style>
  <w:style w:type="character" w:customStyle="1" w:styleId="CommentVarTok">
    <w:name w:val="CommentVarTok"/>
    <w:rPr>
      <w:b/>
      <w:i/>
      <w:color w:val="8F5902"/>
      <w:shd w:val="clear" w:color="auto" w:fill="F8F8F8"/>
    </w:rPr>
  </w:style>
  <w:style w:type="character" w:customStyle="1" w:styleId="OtherTok">
    <w:name w:val="OtherTok"/>
    <w:rPr>
      <w:color w:val="8F5902"/>
      <w:shd w:val="clear" w:color="auto" w:fill="F8F8F8"/>
    </w:rPr>
  </w:style>
  <w:style w:type="character" w:customStyle="1" w:styleId="FunctionTok">
    <w:name w:val="FunctionTok"/>
    <w:rPr>
      <w:b/>
      <w:color w:val="204A87"/>
      <w:shd w:val="clear" w:color="auto" w:fill="F8F8F8"/>
    </w:rPr>
  </w:style>
  <w:style w:type="character" w:customStyle="1" w:styleId="VariableTok">
    <w:name w:val="VariableTok"/>
    <w:rPr>
      <w:color w:val="000000"/>
      <w:shd w:val="clear" w:color="auto" w:fill="F8F8F8"/>
    </w:rPr>
  </w:style>
  <w:style w:type="character" w:customStyle="1" w:styleId="ControlFlowTok">
    <w:name w:val="ControlFlowTok"/>
    <w:rPr>
      <w:b/>
      <w:color w:val="204A87"/>
      <w:shd w:val="clear" w:color="auto" w:fill="F8F8F8"/>
    </w:rPr>
  </w:style>
  <w:style w:type="character" w:customStyle="1" w:styleId="OperatorTok">
    <w:name w:val="OperatorTok"/>
    <w:rPr>
      <w:b/>
      <w:color w:val="CE5C00"/>
      <w:shd w:val="clear" w:color="auto" w:fill="F8F8F8"/>
    </w:rPr>
  </w:style>
  <w:style w:type="character" w:customStyle="1" w:styleId="BuiltInTok">
    <w:name w:val="BuiltInTok"/>
    <w:rPr>
      <w:shd w:val="clear" w:color="auto" w:fill="F8F8F8"/>
    </w:rPr>
  </w:style>
  <w:style w:type="character" w:customStyle="1" w:styleId="ExtensionTok">
    <w:name w:val="ExtensionTok"/>
    <w:rPr>
      <w:shd w:val="clear" w:color="auto" w:fill="F8F8F8"/>
    </w:rPr>
  </w:style>
  <w:style w:type="character" w:customStyle="1" w:styleId="PreprocessorTok">
    <w:name w:val="PreprocessorTok"/>
    <w:rPr>
      <w:i/>
      <w:color w:val="8F5902"/>
      <w:shd w:val="clear" w:color="auto" w:fill="F8F8F8"/>
    </w:rPr>
  </w:style>
  <w:style w:type="character" w:customStyle="1" w:styleId="AttributeTok">
    <w:name w:val="AttributeTok"/>
    <w:rPr>
      <w:color w:val="204A87"/>
      <w:shd w:val="clear" w:color="auto" w:fill="F8F8F8"/>
    </w:rPr>
  </w:style>
  <w:style w:type="character" w:customStyle="1" w:styleId="RegionMarkerTok">
    <w:name w:val="RegionMarkerTok"/>
    <w:rPr>
      <w:shd w:val="clear" w:color="auto" w:fill="F8F8F8"/>
    </w:rPr>
  </w:style>
  <w:style w:type="character" w:customStyle="1" w:styleId="InformationTok">
    <w:name w:val="InformationTok"/>
    <w:rPr>
      <w:b/>
      <w:i/>
      <w:color w:val="8F5902"/>
      <w:shd w:val="clear" w:color="auto" w:fill="F8F8F8"/>
    </w:rPr>
  </w:style>
  <w:style w:type="character" w:customStyle="1" w:styleId="WarningTok">
    <w:name w:val="WarningTok"/>
    <w:rPr>
      <w:b/>
      <w:i/>
      <w:color w:val="8F5902"/>
      <w:shd w:val="clear" w:color="auto" w:fill="F8F8F8"/>
    </w:rPr>
  </w:style>
  <w:style w:type="character" w:customStyle="1" w:styleId="AlertTok">
    <w:name w:val="AlertTok"/>
    <w:rPr>
      <w:color w:val="EF2929"/>
      <w:shd w:val="clear" w:color="auto" w:fill="F8F8F8"/>
    </w:rPr>
  </w:style>
  <w:style w:type="character" w:customStyle="1" w:styleId="ErrorTok">
    <w:name w:val="ErrorTok"/>
    <w:rPr>
      <w:b/>
      <w:color w:val="A40000"/>
      <w:shd w:val="clear" w:color="auto" w:fill="F8F8F8"/>
    </w:rPr>
  </w:style>
  <w:style w:type="character" w:customStyle="1" w:styleId="NormalTok">
    <w:name w:val="NormalTok"/>
    <w:rPr>
      <w:shd w:val="clear" w:color="auto" w:fill="F8F8F8"/>
    </w:rPr>
  </w:style>
  <w:style w:type="character" w:styleId="Refdecomentario">
    <w:name w:val="annotation reference"/>
    <w:basedOn w:val="Fuentedeprrafopredeter"/>
    <w:uiPriority w:val="99"/>
    <w:semiHidden/>
    <w:unhideWhenUsed/>
    <w:rsid w:val="00770F13"/>
    <w:rPr>
      <w:sz w:val="16"/>
      <w:szCs w:val="16"/>
    </w:rPr>
  </w:style>
  <w:style w:type="paragraph" w:styleId="Textocomentario">
    <w:name w:val="annotation text"/>
    <w:basedOn w:val="Normal"/>
    <w:link w:val="TextocomentarioCar"/>
    <w:uiPriority w:val="99"/>
    <w:semiHidden/>
    <w:unhideWhenUsed/>
    <w:rsid w:val="00770F13"/>
    <w:rPr>
      <w:sz w:val="20"/>
      <w:szCs w:val="20"/>
    </w:rPr>
  </w:style>
  <w:style w:type="character" w:customStyle="1" w:styleId="TextocomentarioCar">
    <w:name w:val="Texto comentario Car"/>
    <w:basedOn w:val="Fuentedeprrafopredeter"/>
    <w:link w:val="Textocomentario"/>
    <w:uiPriority w:val="99"/>
    <w:semiHidden/>
    <w:rsid w:val="00770F13"/>
    <w:rPr>
      <w:rFonts w:asciiTheme="majorHAnsi" w:hAnsiTheme="majorHAnsi"/>
      <w:sz w:val="20"/>
      <w:szCs w:val="20"/>
    </w:rPr>
  </w:style>
  <w:style w:type="paragraph" w:styleId="Asuntodelcomentario">
    <w:name w:val="annotation subject"/>
    <w:basedOn w:val="Textocomentario"/>
    <w:next w:val="Textocomentario"/>
    <w:link w:val="AsuntodelcomentarioCar"/>
    <w:uiPriority w:val="99"/>
    <w:semiHidden/>
    <w:unhideWhenUsed/>
    <w:rsid w:val="00770F13"/>
    <w:rPr>
      <w:b/>
      <w:bCs/>
    </w:rPr>
  </w:style>
  <w:style w:type="character" w:customStyle="1" w:styleId="AsuntodelcomentarioCar">
    <w:name w:val="Asunto del comentario Car"/>
    <w:basedOn w:val="TextocomentarioCar"/>
    <w:link w:val="Asuntodelcomentario"/>
    <w:uiPriority w:val="99"/>
    <w:semiHidden/>
    <w:rsid w:val="00770F13"/>
    <w:rPr>
      <w:rFonts w:asciiTheme="majorHAnsi" w:hAnsiTheme="majorHAnsi"/>
      <w:b/>
      <w:bCs/>
      <w:sz w:val="20"/>
      <w:szCs w:val="20"/>
    </w:rPr>
  </w:style>
  <w:style w:type="paragraph" w:styleId="Textodeglobo">
    <w:name w:val="Balloon Text"/>
    <w:basedOn w:val="Normal"/>
    <w:link w:val="TextodegloboCar"/>
    <w:uiPriority w:val="99"/>
    <w:semiHidden/>
    <w:unhideWhenUsed/>
    <w:rsid w:val="00770F13"/>
    <w:pPr>
      <w:spacing w:before="0" w:after="0"/>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70F13"/>
    <w:rPr>
      <w:rFonts w:ascii="Segoe UI" w:hAnsi="Segoe UI" w:cs="Segoe UI"/>
      <w:sz w:val="18"/>
      <w:szCs w:val="18"/>
    </w:rPr>
  </w:style>
  <w:style w:type="character" w:styleId="Hipervnculo">
    <w:name w:val="Hyperlink"/>
    <w:basedOn w:val="Fuentedeprrafopredeter"/>
    <w:uiPriority w:val="99"/>
    <w:semiHidden/>
    <w:unhideWhenUsed/>
    <w:rsid w:val="00CF0171"/>
    <w:rPr>
      <w:color w:val="0000FF"/>
      <w:u w:val="single"/>
    </w:rPr>
  </w:style>
  <w:style w:type="paragraph" w:styleId="Revisin">
    <w:name w:val="Revision"/>
    <w:hidden/>
    <w:uiPriority w:val="99"/>
    <w:semiHidden/>
    <w:rsid w:val="00003124"/>
    <w:pPr>
      <w:widowControl/>
    </w:pPr>
    <w:rPr>
      <w:rFonts w:asciiTheme="majorHAnsi" w:hAnsiTheme="maj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mailto:cbermudezr@dimar.mil.co" TargetMode="External"/><Relationship Id="rId13" Type="http://schemas.microsoft.com/office/2016/09/relationships/commentsIds" Target="commentsIds.xml"/><Relationship Id="rId18" Type="http://schemas.openxmlformats.org/officeDocument/2006/relationships/hyperlink" Target="https://doi.org/10.26640/22159045.271"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2.png"/><Relationship Id="rId7" Type="http://schemas.openxmlformats.org/officeDocument/2006/relationships/hyperlink" Target="mailto:fcastrillon@dimar.mil.co" TargetMode="External"/><Relationship Id="rId12" Type="http://schemas.microsoft.com/office/2011/relationships/commentsExtended" Target="commentsExtended.xml"/><Relationship Id="rId17" Type="http://schemas.openxmlformats.org/officeDocument/2006/relationships/hyperlink" Target="https://doi.org/10.1016/j.proenv.2012.01.227" TargetMode="External"/><Relationship Id="rId25" Type="http://schemas.microsoft.com/office/2011/relationships/people" Target="people.xml"/><Relationship Id="rId2" Type="http://schemas.openxmlformats.org/officeDocument/2006/relationships/styles" Target="styles.xml"/><Relationship Id="rId16" Type="http://schemas.openxmlformats.org/officeDocument/2006/relationships/hyperlink" Target="https://cecoldodigital.dimar.mil.co/3366/" TargetMode="External"/><Relationship Id="rId20" Type="http://schemas.openxmlformats.org/officeDocument/2006/relationships/image" Target="media/image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omments" Target="comments.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doi.org/10.26640/22159045.438" TargetMode="External"/><Relationship Id="rId23" Type="http://schemas.openxmlformats.org/officeDocument/2006/relationships/image" Target="media/image4.png"/><Relationship Id="rId10" Type="http://schemas.openxmlformats.org/officeDocument/2006/relationships/hyperlink" Target="mailto:%20cbermudezr@dimar.mil.co" TargetMode="External"/><Relationship Id="rId19" Type="http://schemas.openxmlformats.org/officeDocument/2006/relationships/hyperlink" Target="https://aquadocs.org/bitstream/handle/1834/11008/Fitoplancton%20en%20el%20Golfo%20de%20Guayaquil%20externo...OCE21_4.pdf?sequence=1" TargetMode="External"/><Relationship Id="rId4" Type="http://schemas.openxmlformats.org/officeDocument/2006/relationships/webSettings" Target="webSettings.xml"/><Relationship Id="rId9" Type="http://schemas.openxmlformats.org/officeDocument/2006/relationships/hyperlink" Target="mailto:hquintero@dimar.mil.co" TargetMode="External"/><Relationship Id="rId14" Type="http://schemas.openxmlformats.org/officeDocument/2006/relationships/hyperlink" Target="https://github.com/ChrisBermudezR/DwC_FitoExPacifico2018" TargetMode="External"/><Relationship Id="rId22"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208</TotalTime>
  <Pages>17</Pages>
  <Words>5754</Words>
  <Characters>31652</Characters>
  <Application>Microsoft Office Word</Application>
  <DocSecurity>0</DocSecurity>
  <Lines>263</Lines>
  <Paragraphs>74</Paragraphs>
  <ScaleCrop>false</ScaleCrop>
  <HeadingPairs>
    <vt:vector size="2" baseType="variant">
      <vt:variant>
        <vt:lpstr>Título</vt:lpstr>
      </vt:variant>
      <vt:variant>
        <vt:i4>1</vt:i4>
      </vt:variant>
    </vt:vector>
  </HeadingPairs>
  <TitlesOfParts>
    <vt:vector size="1" baseType="lpstr">
      <vt:lpstr>Géneros de fitoplancton obtenidos en los eventos de pleamar y bajamar en la Expedición Pacífico 2018 - Distrito de Manejo Integrado (DNMI) Cabo Manglares.</vt:lpstr>
    </vt:vector>
  </TitlesOfParts>
  <Company/>
  <LinksUpToDate>false</LinksUpToDate>
  <CharactersWithSpaces>37332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Géneros de fitoplancton obtenidos en los eventos de pleamar y bajamar en la Expedición Pacífico 2018 - Distrito de Manejo Integrado (DNMI) Cabo Manglares.</dc:title>
  <dc:creator>Castrillón, Fredy Albeiro1 &amp; Bermúdez-Rivas, Christian2 &amp; Quintero-Manotas, Humberto Luis3</dc:creator>
  <cp:keywords/>
  <cp:lastModifiedBy>Christian Bermúdez Rivas</cp:lastModifiedBy>
  <cp:revision>13</cp:revision>
  <dcterms:created xsi:type="dcterms:W3CDTF">2024-09-12T21:35:00Z</dcterms:created>
  <dcterms:modified xsi:type="dcterms:W3CDTF">2024-11-29T22:07:00Z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bibliografia.bib</vt:lpwstr>
  </property>
  <property fmtid="{D5CDD505-2E9C-101B-9397-08002B2CF9AE}" pid="3" name="csl">
    <vt:lpwstr>american-psychological-association-7th-edition.csl</vt:lpwstr>
  </property>
  <property fmtid="{D5CDD505-2E9C-101B-9397-08002B2CF9AE}" pid="4" name="df_print">
    <vt:lpwstr>kable</vt:lpwstr>
  </property>
  <property fmtid="{D5CDD505-2E9C-101B-9397-08002B2CF9AE}" pid="5" name="keep_tex">
    <vt:lpwstr>True</vt:lpwstr>
  </property>
  <property fmtid="{D5CDD505-2E9C-101B-9397-08002B2CF9AE}" pid="6" name="linkcolor">
    <vt:lpwstr>black</vt:lpwstr>
  </property>
  <property fmtid="{D5CDD505-2E9C-101B-9397-08002B2CF9AE}" pid="7" name="output">
    <vt:lpwstr/>
  </property>
</Properties>
</file>